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A9993" w14:textId="3C54671C" w:rsidR="00EB76D7" w:rsidRPr="00DE2340" w:rsidRDefault="00E34363">
      <w:pPr>
        <w:spacing w:after="0" w:line="240" w:lineRule="auto"/>
        <w:rPr>
          <w:rFonts w:ascii="Times New Roman" w:hAnsi="Times New Roman" w:cs="Times New Roman"/>
          <w:color w:val="333333"/>
          <w:sz w:val="24"/>
          <w:szCs w:val="24"/>
          <w:shd w:val="clear" w:color="auto" w:fill="FFFFFF"/>
        </w:rPr>
        <w:pPrChange w:id="0" w:author="Isabelle Rispler" w:date="2014-11-18T21:49:00Z">
          <w:pPr>
            <w:spacing w:line="480" w:lineRule="auto"/>
          </w:pPr>
        </w:pPrChange>
      </w:pPr>
      <w:bookmarkStart w:id="1" w:name="_GoBack"/>
      <w:bookmarkEnd w:id="1"/>
      <w:r>
        <w:rPr>
          <w:rFonts w:ascii="Times New Roman" w:hAnsi="Times New Roman" w:cs="Times New Roman"/>
          <w:color w:val="333333"/>
          <w:sz w:val="24"/>
          <w:szCs w:val="24"/>
          <w:shd w:val="clear" w:color="auto" w:fill="FFFFFF"/>
        </w:rPr>
        <w:t>Vaibhav Kohli</w:t>
      </w:r>
    </w:p>
    <w:p w14:paraId="5B425F50" w14:textId="77777777" w:rsidR="00EB76D7" w:rsidRPr="00DE2340" w:rsidRDefault="00EB76D7">
      <w:pPr>
        <w:spacing w:after="0" w:line="240" w:lineRule="auto"/>
        <w:rPr>
          <w:rFonts w:ascii="Times New Roman" w:hAnsi="Times New Roman" w:cs="Times New Roman"/>
          <w:color w:val="333333"/>
          <w:sz w:val="24"/>
          <w:szCs w:val="24"/>
          <w:shd w:val="clear" w:color="auto" w:fill="FFFFFF"/>
        </w:rPr>
        <w:pPrChange w:id="2" w:author="Isabelle Rispler" w:date="2014-11-18T21:49:00Z">
          <w:pPr>
            <w:spacing w:line="480" w:lineRule="auto"/>
          </w:pPr>
        </w:pPrChange>
      </w:pPr>
      <w:r w:rsidRPr="00DE2340">
        <w:rPr>
          <w:rFonts w:ascii="Times New Roman" w:hAnsi="Times New Roman" w:cs="Times New Roman"/>
          <w:color w:val="333333"/>
          <w:sz w:val="24"/>
          <w:szCs w:val="24"/>
          <w:shd w:val="clear" w:color="auto" w:fill="FFFFFF"/>
        </w:rPr>
        <w:t xml:space="preserve">Prof. Isabelle </w:t>
      </w:r>
      <w:proofErr w:type="spellStart"/>
      <w:r w:rsidRPr="00DE2340">
        <w:rPr>
          <w:rFonts w:ascii="Times New Roman" w:hAnsi="Times New Roman" w:cs="Times New Roman"/>
          <w:color w:val="333333"/>
          <w:sz w:val="24"/>
          <w:szCs w:val="24"/>
          <w:shd w:val="clear" w:color="auto" w:fill="FFFFFF"/>
        </w:rPr>
        <w:t>Rispler</w:t>
      </w:r>
      <w:proofErr w:type="spellEnd"/>
    </w:p>
    <w:p w14:paraId="1C4F61C6" w14:textId="77777777" w:rsidR="00EB76D7" w:rsidRPr="00DE2340" w:rsidRDefault="00EB76D7">
      <w:pPr>
        <w:spacing w:after="0" w:line="240" w:lineRule="auto"/>
        <w:rPr>
          <w:rFonts w:ascii="Times New Roman" w:hAnsi="Times New Roman" w:cs="Times New Roman"/>
          <w:color w:val="333333"/>
          <w:sz w:val="24"/>
          <w:szCs w:val="24"/>
          <w:shd w:val="clear" w:color="auto" w:fill="FFFFFF"/>
        </w:rPr>
        <w:pPrChange w:id="3" w:author="Isabelle Rispler" w:date="2014-11-18T21:49:00Z">
          <w:pPr>
            <w:spacing w:line="480" w:lineRule="auto"/>
          </w:pPr>
        </w:pPrChange>
      </w:pPr>
      <w:r w:rsidRPr="00DE2340">
        <w:rPr>
          <w:rFonts w:ascii="Times New Roman" w:hAnsi="Times New Roman" w:cs="Times New Roman"/>
          <w:color w:val="333333"/>
          <w:sz w:val="24"/>
          <w:szCs w:val="24"/>
          <w:shd w:val="clear" w:color="auto" w:fill="FFFFFF"/>
        </w:rPr>
        <w:t>HIST 1312-005</w:t>
      </w:r>
    </w:p>
    <w:p w14:paraId="2C669703" w14:textId="77777777" w:rsidR="00EB76D7" w:rsidRDefault="00EB76D7">
      <w:pPr>
        <w:spacing w:after="0" w:line="240" w:lineRule="auto"/>
        <w:rPr>
          <w:ins w:id="4" w:author="Isabelle Rispler" w:date="2014-11-18T21:49:00Z"/>
          <w:rFonts w:ascii="Times New Roman" w:hAnsi="Times New Roman" w:cs="Times New Roman"/>
          <w:color w:val="333333"/>
          <w:sz w:val="24"/>
          <w:szCs w:val="24"/>
          <w:shd w:val="clear" w:color="auto" w:fill="FFFFFF"/>
        </w:rPr>
        <w:pPrChange w:id="5" w:author="Isabelle Rispler" w:date="2014-11-18T21:49:00Z">
          <w:pPr>
            <w:spacing w:line="480" w:lineRule="auto"/>
          </w:pPr>
        </w:pPrChange>
      </w:pPr>
      <w:r w:rsidRPr="00DE2340">
        <w:rPr>
          <w:rFonts w:ascii="Times New Roman" w:hAnsi="Times New Roman" w:cs="Times New Roman"/>
          <w:color w:val="333333"/>
          <w:sz w:val="24"/>
          <w:szCs w:val="24"/>
          <w:shd w:val="clear" w:color="auto" w:fill="FFFFFF"/>
        </w:rPr>
        <w:t>November 3, 2014</w:t>
      </w:r>
    </w:p>
    <w:p w14:paraId="2B68DB46" w14:textId="77777777" w:rsidR="00CF583B" w:rsidRPr="00DE2340" w:rsidRDefault="00CF583B">
      <w:pPr>
        <w:spacing w:after="0" w:line="240" w:lineRule="auto"/>
        <w:rPr>
          <w:rFonts w:ascii="Times New Roman" w:hAnsi="Times New Roman" w:cs="Times New Roman"/>
          <w:color w:val="333333"/>
          <w:sz w:val="24"/>
          <w:szCs w:val="24"/>
          <w:shd w:val="clear" w:color="auto" w:fill="FFFFFF"/>
        </w:rPr>
        <w:pPrChange w:id="6" w:author="Isabelle Rispler" w:date="2014-11-18T21:49:00Z">
          <w:pPr>
            <w:spacing w:line="480" w:lineRule="auto"/>
          </w:pPr>
        </w:pPrChange>
      </w:pPr>
    </w:p>
    <w:p w14:paraId="76BC1CC3" w14:textId="77C48F0E" w:rsidR="000A277E" w:rsidRDefault="00B97B0D">
      <w:pPr>
        <w:spacing w:after="0" w:line="480" w:lineRule="auto"/>
        <w:jc w:val="center"/>
        <w:rPr>
          <w:ins w:id="7" w:author="Isabelle Rispler" w:date="2014-11-18T21:49:00Z"/>
          <w:rFonts w:ascii="Times New Roman" w:hAnsi="Times New Roman" w:cs="Times New Roman"/>
          <w:sz w:val="24"/>
          <w:szCs w:val="24"/>
        </w:rPr>
        <w:pPrChange w:id="8" w:author="Isabelle Rispler" w:date="2014-11-18T21:48:00Z">
          <w:pPr>
            <w:spacing w:line="480" w:lineRule="auto"/>
            <w:jc w:val="center"/>
          </w:pPr>
        </w:pPrChange>
      </w:pPr>
      <w:ins w:id="9" w:author="Isabelle Rispler" w:date="2014-11-18T21:50:00Z">
        <w:r>
          <w:rPr>
            <w:rFonts w:ascii="Times New Roman" w:hAnsi="Times New Roman" w:cs="Times New Roman"/>
            <w:sz w:val="24"/>
            <w:szCs w:val="24"/>
          </w:rPr>
          <w:t xml:space="preserve">The </w:t>
        </w:r>
      </w:ins>
      <w:r w:rsidR="00DE2340" w:rsidRPr="00DE2340">
        <w:rPr>
          <w:rFonts w:ascii="Times New Roman" w:hAnsi="Times New Roman" w:cs="Times New Roman"/>
          <w:sz w:val="24"/>
          <w:szCs w:val="24"/>
        </w:rPr>
        <w:t xml:space="preserve">Progressive Era and </w:t>
      </w:r>
      <w:r w:rsidR="00E34363">
        <w:rPr>
          <w:rFonts w:ascii="Times New Roman" w:hAnsi="Times New Roman" w:cs="Times New Roman"/>
          <w:sz w:val="24"/>
          <w:szCs w:val="24"/>
        </w:rPr>
        <w:t>Congressman George H. White</w:t>
      </w:r>
      <w:ins w:id="10" w:author="Alexander Maberry" w:date="2014-11-12T10:30:00Z">
        <w:r w:rsidR="001B19BD">
          <w:rPr>
            <w:rFonts w:ascii="Times New Roman" w:hAnsi="Times New Roman" w:cs="Times New Roman"/>
            <w:sz w:val="24"/>
            <w:szCs w:val="24"/>
          </w:rPr>
          <w:t>’s</w:t>
        </w:r>
      </w:ins>
      <w:r w:rsidR="00E34363">
        <w:rPr>
          <w:rFonts w:ascii="Times New Roman" w:hAnsi="Times New Roman" w:cs="Times New Roman"/>
          <w:sz w:val="24"/>
          <w:szCs w:val="24"/>
        </w:rPr>
        <w:t xml:space="preserve"> Farewell Address to Congress</w:t>
      </w:r>
    </w:p>
    <w:p w14:paraId="70B0E152" w14:textId="77777777" w:rsidR="00CF583B" w:rsidRPr="00DE2340" w:rsidRDefault="00CF583B">
      <w:pPr>
        <w:spacing w:after="0" w:line="480" w:lineRule="auto"/>
        <w:jc w:val="center"/>
        <w:rPr>
          <w:rFonts w:ascii="Times New Roman" w:hAnsi="Times New Roman" w:cs="Times New Roman"/>
          <w:sz w:val="24"/>
          <w:szCs w:val="24"/>
        </w:rPr>
        <w:pPrChange w:id="11" w:author="Isabelle Rispler" w:date="2014-11-18T21:48:00Z">
          <w:pPr>
            <w:spacing w:line="480" w:lineRule="auto"/>
            <w:jc w:val="center"/>
          </w:pPr>
        </w:pPrChange>
      </w:pPr>
    </w:p>
    <w:p w14:paraId="5C0EF335" w14:textId="77777777" w:rsidR="00C27068" w:rsidDel="00EC4EFE" w:rsidRDefault="00DE2340">
      <w:pPr>
        <w:spacing w:after="0" w:line="480" w:lineRule="auto"/>
        <w:rPr>
          <w:del w:id="12" w:author="Isabelle Rispler" w:date="2014-11-18T21:48:00Z"/>
          <w:rFonts w:ascii="Times New Roman" w:hAnsi="Times New Roman" w:cs="Times New Roman"/>
          <w:sz w:val="24"/>
          <w:szCs w:val="24"/>
        </w:rPr>
        <w:pPrChange w:id="13" w:author="Isabelle Rispler" w:date="2014-11-18T21:48:00Z">
          <w:pPr>
            <w:spacing w:line="480" w:lineRule="auto"/>
          </w:pPr>
        </w:pPrChange>
      </w:pPr>
      <w:commentRangeStart w:id="14"/>
      <w:del w:id="15" w:author="Isabelle Rispler" w:date="2014-11-18T21:48:00Z">
        <w:r w:rsidDel="00EC4EFE">
          <w:rPr>
            <w:rFonts w:ascii="Times New Roman" w:hAnsi="Times New Roman" w:cs="Times New Roman"/>
            <w:sz w:val="24"/>
            <w:szCs w:val="24"/>
          </w:rPr>
          <w:tab/>
        </w:r>
      </w:del>
    </w:p>
    <w:p w14:paraId="7B1ACD87" w14:textId="73CC99EF" w:rsidR="00C27068" w:rsidDel="00EC4EFE" w:rsidRDefault="00C27068">
      <w:pPr>
        <w:spacing w:after="0" w:line="480" w:lineRule="auto"/>
        <w:rPr>
          <w:del w:id="16" w:author="Isabelle Rispler" w:date="2014-11-18T21:48:00Z"/>
          <w:rFonts w:ascii="Times New Roman" w:hAnsi="Times New Roman" w:cs="Times New Roman"/>
          <w:sz w:val="24"/>
          <w:szCs w:val="24"/>
        </w:rPr>
        <w:pPrChange w:id="17" w:author="Isabelle Rispler" w:date="2014-11-18T21:48:00Z">
          <w:pPr>
            <w:spacing w:line="480" w:lineRule="auto"/>
          </w:pPr>
        </w:pPrChange>
      </w:pPr>
      <w:del w:id="18" w:author="Isabelle Rispler" w:date="2014-11-18T21:48:00Z">
        <w:r w:rsidDel="00EC4EFE">
          <w:rPr>
            <w:rFonts w:ascii="Times New Roman" w:hAnsi="Times New Roman" w:cs="Times New Roman"/>
            <w:sz w:val="24"/>
            <w:szCs w:val="24"/>
          </w:rPr>
          <w:delText xml:space="preserve">        </w:delText>
        </w:r>
      </w:del>
      <w:r w:rsidR="008F26CC">
        <w:rPr>
          <w:rFonts w:ascii="Times New Roman" w:hAnsi="Times New Roman" w:cs="Times New Roman"/>
          <w:sz w:val="24"/>
          <w:szCs w:val="24"/>
        </w:rPr>
        <w:t>This es</w:t>
      </w:r>
      <w:r w:rsidR="00B20F5D">
        <w:rPr>
          <w:rFonts w:ascii="Times New Roman" w:hAnsi="Times New Roman" w:cs="Times New Roman"/>
          <w:sz w:val="24"/>
          <w:szCs w:val="24"/>
        </w:rPr>
        <w:t xml:space="preserve">say is about </w:t>
      </w:r>
      <w:r w:rsidR="00E34363">
        <w:rPr>
          <w:rFonts w:ascii="Times New Roman" w:hAnsi="Times New Roman" w:cs="Times New Roman"/>
          <w:sz w:val="24"/>
          <w:szCs w:val="24"/>
        </w:rPr>
        <w:t xml:space="preserve">a political speech, which was delivered by Congressman George H. White addressing to the U.S. House of Representatives in the </w:t>
      </w:r>
      <w:commentRangeStart w:id="19"/>
      <w:r w:rsidR="00E34363">
        <w:rPr>
          <w:rFonts w:ascii="Times New Roman" w:hAnsi="Times New Roman" w:cs="Times New Roman"/>
          <w:sz w:val="24"/>
          <w:szCs w:val="24"/>
        </w:rPr>
        <w:t>time period of Progressive era (1890-1920).</w:t>
      </w:r>
      <w:r>
        <w:rPr>
          <w:rFonts w:ascii="Times New Roman" w:hAnsi="Times New Roman" w:cs="Times New Roman"/>
          <w:sz w:val="24"/>
          <w:szCs w:val="24"/>
        </w:rPr>
        <w:t xml:space="preserve"> </w:t>
      </w:r>
      <w:commentRangeEnd w:id="19"/>
      <w:r w:rsidR="00FB4815">
        <w:rPr>
          <w:rStyle w:val="CommentReference"/>
        </w:rPr>
        <w:commentReference w:id="19"/>
      </w:r>
      <w:commentRangeEnd w:id="14"/>
      <w:r w:rsidR="00FB4815">
        <w:rPr>
          <w:rStyle w:val="CommentReference"/>
        </w:rPr>
        <w:commentReference w:id="14"/>
      </w:r>
      <w:commentRangeStart w:id="20"/>
      <w:r>
        <w:rPr>
          <w:rFonts w:ascii="Times New Roman" w:hAnsi="Times New Roman" w:cs="Times New Roman"/>
          <w:sz w:val="24"/>
          <w:szCs w:val="24"/>
        </w:rPr>
        <w:t xml:space="preserve">This </w:t>
      </w:r>
      <w:r w:rsidR="00E34363" w:rsidRPr="00C27068">
        <w:rPr>
          <w:rFonts w:ascii="Times New Roman" w:hAnsi="Times New Roman" w:cs="Times New Roman"/>
          <w:sz w:val="24"/>
          <w:szCs w:val="24"/>
        </w:rPr>
        <w:t xml:space="preserve">political speech </w:t>
      </w:r>
      <w:r>
        <w:rPr>
          <w:rFonts w:ascii="Times New Roman" w:hAnsi="Times New Roman" w:cs="Times New Roman"/>
          <w:sz w:val="24"/>
          <w:szCs w:val="24"/>
        </w:rPr>
        <w:t xml:space="preserve">was </w:t>
      </w:r>
      <w:r w:rsidR="00E34363" w:rsidRPr="00C27068">
        <w:rPr>
          <w:rFonts w:ascii="Times New Roman" w:hAnsi="Times New Roman" w:cs="Times New Roman"/>
          <w:sz w:val="24"/>
          <w:szCs w:val="24"/>
        </w:rPr>
        <w:t xml:space="preserve">written by George H. White </w:t>
      </w:r>
      <w:commentRangeEnd w:id="20"/>
      <w:r w:rsidR="00337B36">
        <w:rPr>
          <w:rStyle w:val="CommentReference"/>
        </w:rPr>
        <w:commentReference w:id="20"/>
      </w:r>
      <w:r w:rsidR="00E34363" w:rsidRPr="00C27068">
        <w:rPr>
          <w:rFonts w:ascii="Times New Roman" w:hAnsi="Times New Roman" w:cs="Times New Roman"/>
          <w:sz w:val="24"/>
          <w:szCs w:val="24"/>
        </w:rPr>
        <w:t xml:space="preserve">and addresses to the U.S. House of </w:t>
      </w:r>
      <w:r w:rsidRPr="00C27068">
        <w:rPr>
          <w:rFonts w:ascii="Times New Roman" w:hAnsi="Times New Roman" w:cs="Times New Roman"/>
          <w:sz w:val="24"/>
          <w:szCs w:val="24"/>
        </w:rPr>
        <w:t>Representatives</w:t>
      </w:r>
      <w:r w:rsidR="00E34363" w:rsidRPr="00C27068">
        <w:rPr>
          <w:rFonts w:ascii="Times New Roman" w:hAnsi="Times New Roman" w:cs="Times New Roman"/>
          <w:sz w:val="24"/>
          <w:szCs w:val="24"/>
        </w:rPr>
        <w:t xml:space="preserve"> on January 29, 1901</w:t>
      </w:r>
      <w:r w:rsidR="00E34363" w:rsidRPr="006F6BCB">
        <w:rPr>
          <w:rFonts w:ascii="Times New Roman" w:hAnsi="Times New Roman" w:cs="Times New Roman"/>
        </w:rPr>
        <w:t>.</w:t>
      </w:r>
      <w:r w:rsidRPr="00C27068">
        <w:rPr>
          <w:rFonts w:ascii="Times New Roman" w:hAnsi="Times New Roman" w:cs="Times New Roman"/>
        </w:rPr>
        <w:t xml:space="preserve"> </w:t>
      </w:r>
      <w:r w:rsidRPr="00C27068">
        <w:rPr>
          <w:rFonts w:ascii="Times New Roman" w:hAnsi="Times New Roman" w:cs="Times New Roman"/>
          <w:sz w:val="24"/>
          <w:szCs w:val="24"/>
        </w:rPr>
        <w:t xml:space="preserve">One of the </w:t>
      </w:r>
      <w:ins w:id="21" w:author="Alexander Maberry" w:date="2014-11-12T10:19:00Z">
        <w:r w:rsidR="00337B36">
          <w:rPr>
            <w:rFonts w:ascii="Times New Roman" w:hAnsi="Times New Roman" w:cs="Times New Roman"/>
            <w:sz w:val="24"/>
            <w:szCs w:val="24"/>
          </w:rPr>
          <w:t xml:space="preserve">reasons </w:t>
        </w:r>
      </w:ins>
      <w:del w:id="22" w:author="Alexander Maberry" w:date="2014-11-12T10:19:00Z">
        <w:r w:rsidRPr="00C27068" w:rsidDel="00337B36">
          <w:rPr>
            <w:rFonts w:ascii="Times New Roman" w:hAnsi="Times New Roman" w:cs="Times New Roman"/>
            <w:sz w:val="24"/>
            <w:szCs w:val="24"/>
          </w:rPr>
          <w:delText xml:space="preserve">reason </w:delText>
        </w:r>
      </w:del>
      <w:r w:rsidRPr="00C27068">
        <w:rPr>
          <w:rFonts w:ascii="Times New Roman" w:hAnsi="Times New Roman" w:cs="Times New Roman"/>
          <w:sz w:val="24"/>
          <w:szCs w:val="24"/>
        </w:rPr>
        <w:t xml:space="preserve">why he addressed </w:t>
      </w:r>
      <w:commentRangeStart w:id="23"/>
      <w:r w:rsidRPr="00C27068">
        <w:rPr>
          <w:rFonts w:ascii="Times New Roman" w:hAnsi="Times New Roman" w:cs="Times New Roman"/>
          <w:sz w:val="24"/>
          <w:szCs w:val="24"/>
        </w:rPr>
        <w:t xml:space="preserve">his </w:t>
      </w:r>
      <w:commentRangeEnd w:id="23"/>
      <w:r w:rsidR="00337B36">
        <w:rPr>
          <w:rStyle w:val="CommentReference"/>
        </w:rPr>
        <w:commentReference w:id="23"/>
      </w:r>
      <w:r w:rsidRPr="00C27068">
        <w:rPr>
          <w:rFonts w:ascii="Times New Roman" w:hAnsi="Times New Roman" w:cs="Times New Roman"/>
          <w:sz w:val="24"/>
          <w:szCs w:val="24"/>
        </w:rPr>
        <w:t xml:space="preserve">speech was, with the rise of segregation, </w:t>
      </w:r>
      <w:commentRangeStart w:id="24"/>
      <w:r w:rsidRPr="00C27068">
        <w:rPr>
          <w:rFonts w:ascii="Times New Roman" w:hAnsi="Times New Roman" w:cs="Times New Roman"/>
          <w:sz w:val="24"/>
          <w:szCs w:val="24"/>
        </w:rPr>
        <w:t>disfranchisement</w:t>
      </w:r>
      <w:commentRangeEnd w:id="24"/>
      <w:r w:rsidR="001806D0">
        <w:rPr>
          <w:rStyle w:val="CommentReference"/>
        </w:rPr>
        <w:commentReference w:id="24"/>
      </w:r>
      <w:r w:rsidRPr="00C27068">
        <w:rPr>
          <w:rFonts w:ascii="Times New Roman" w:hAnsi="Times New Roman" w:cs="Times New Roman"/>
          <w:sz w:val="24"/>
          <w:szCs w:val="24"/>
        </w:rPr>
        <w:t xml:space="preserve">, and a vicious white supremacy campaign in his home state of </w:t>
      </w:r>
      <w:del w:id="25" w:author="Alexander Maberry" w:date="2014-11-12T10:20:00Z">
        <w:r w:rsidRPr="00C27068" w:rsidDel="00337B36">
          <w:rPr>
            <w:rFonts w:ascii="Times New Roman" w:hAnsi="Times New Roman" w:cs="Times New Roman"/>
            <w:sz w:val="24"/>
            <w:szCs w:val="24"/>
          </w:rPr>
          <w:delText xml:space="preserve">north </w:delText>
        </w:r>
      </w:del>
      <w:del w:id="26" w:author="Alexander Maberry" w:date="2014-11-12T10:21:00Z">
        <w:r w:rsidRPr="00C27068" w:rsidDel="00337B36">
          <w:rPr>
            <w:rFonts w:ascii="Times New Roman" w:hAnsi="Times New Roman" w:cs="Times New Roman"/>
            <w:sz w:val="24"/>
            <w:szCs w:val="24"/>
          </w:rPr>
          <w:delText>Carolina</w:delText>
        </w:r>
      </w:del>
      <w:ins w:id="27" w:author="Alexander Maberry" w:date="2014-11-12T10:21:00Z">
        <w:r w:rsidR="00337B36">
          <w:rPr>
            <w:rFonts w:ascii="Times New Roman" w:hAnsi="Times New Roman" w:cs="Times New Roman"/>
            <w:sz w:val="24"/>
            <w:szCs w:val="24"/>
          </w:rPr>
          <w:t>North</w:t>
        </w:r>
        <w:r w:rsidR="00337B36" w:rsidRPr="00C27068">
          <w:rPr>
            <w:rFonts w:ascii="Times New Roman" w:hAnsi="Times New Roman" w:cs="Times New Roman"/>
            <w:sz w:val="24"/>
            <w:szCs w:val="24"/>
          </w:rPr>
          <w:t xml:space="preserve"> Carolina</w:t>
        </w:r>
        <w:r w:rsidR="00337B36">
          <w:rPr>
            <w:rFonts w:ascii="Times New Roman" w:hAnsi="Times New Roman" w:cs="Times New Roman"/>
            <w:sz w:val="24"/>
            <w:szCs w:val="24"/>
          </w:rPr>
          <w:t>.</w:t>
        </w:r>
      </w:ins>
      <w:del w:id="28" w:author="Alexander Maberry" w:date="2014-11-12T10:21:00Z">
        <w:r w:rsidRPr="00C27068" w:rsidDel="00337B36">
          <w:rPr>
            <w:rFonts w:ascii="Times New Roman" w:hAnsi="Times New Roman" w:cs="Times New Roman"/>
            <w:sz w:val="24"/>
            <w:szCs w:val="24"/>
          </w:rPr>
          <w:delText>,</w:delText>
        </w:r>
      </w:del>
      <w:r w:rsidRPr="00C27068">
        <w:rPr>
          <w:rFonts w:ascii="Times New Roman" w:hAnsi="Times New Roman" w:cs="Times New Roman"/>
          <w:sz w:val="24"/>
          <w:szCs w:val="24"/>
        </w:rPr>
        <w:t xml:space="preserve"> </w:t>
      </w:r>
      <w:commentRangeStart w:id="29"/>
      <w:r w:rsidRPr="00C27068">
        <w:rPr>
          <w:rFonts w:ascii="Times New Roman" w:hAnsi="Times New Roman" w:cs="Times New Roman"/>
          <w:sz w:val="24"/>
          <w:szCs w:val="24"/>
        </w:rPr>
        <w:t>White, the only black congressman at the turn of the 20</w:t>
      </w:r>
      <w:r w:rsidRPr="00C27068">
        <w:rPr>
          <w:rFonts w:ascii="Times New Roman" w:hAnsi="Times New Roman" w:cs="Times New Roman"/>
          <w:sz w:val="24"/>
          <w:szCs w:val="24"/>
          <w:vertAlign w:val="superscript"/>
        </w:rPr>
        <w:t>th</w:t>
      </w:r>
      <w:r w:rsidRPr="00C27068">
        <w:rPr>
          <w:rFonts w:ascii="Times New Roman" w:hAnsi="Times New Roman" w:cs="Times New Roman"/>
          <w:sz w:val="24"/>
          <w:szCs w:val="24"/>
        </w:rPr>
        <w:t xml:space="preserve"> century, chose </w:t>
      </w:r>
      <w:proofErr w:type="gramStart"/>
      <w:r w:rsidRPr="00C27068">
        <w:rPr>
          <w:rFonts w:ascii="Times New Roman" w:hAnsi="Times New Roman" w:cs="Times New Roman"/>
          <w:sz w:val="24"/>
          <w:szCs w:val="24"/>
        </w:rPr>
        <w:t>not</w:t>
      </w:r>
      <w:proofErr w:type="gramEnd"/>
      <w:r w:rsidRPr="00C27068">
        <w:rPr>
          <w:rFonts w:ascii="Times New Roman" w:hAnsi="Times New Roman" w:cs="Times New Roman"/>
          <w:sz w:val="24"/>
          <w:szCs w:val="24"/>
        </w:rPr>
        <w:t xml:space="preserve"> to run for a third term, seeing his chances of being re-elected as hopeless, so he gave his last speech on the floor of congress on January 29, 1901. It would be another 28 years before another black representative </w:t>
      </w:r>
      <w:commentRangeStart w:id="30"/>
      <w:ins w:id="31" w:author="Alexander Maberry" w:date="2014-11-12T10:21:00Z">
        <w:r w:rsidR="00337B36">
          <w:rPr>
            <w:rFonts w:ascii="Times New Roman" w:hAnsi="Times New Roman" w:cs="Times New Roman"/>
            <w:sz w:val="24"/>
            <w:szCs w:val="24"/>
          </w:rPr>
          <w:t>set</w:t>
        </w:r>
      </w:ins>
      <w:ins w:id="32" w:author="Isabelle Rispler" w:date="2014-11-18T21:50:00Z">
        <w:r w:rsidR="00A26289">
          <w:rPr>
            <w:rFonts w:ascii="Times New Roman" w:hAnsi="Times New Roman" w:cs="Times New Roman"/>
            <w:sz w:val="24"/>
            <w:szCs w:val="24"/>
          </w:rPr>
          <w:t xml:space="preserve"> </w:t>
        </w:r>
      </w:ins>
      <w:del w:id="33" w:author="Alexander Maberry" w:date="2014-11-12T10:21:00Z">
        <w:r w:rsidRPr="00C27068" w:rsidDel="00337B36">
          <w:rPr>
            <w:rFonts w:ascii="Times New Roman" w:hAnsi="Times New Roman" w:cs="Times New Roman"/>
            <w:sz w:val="24"/>
            <w:szCs w:val="24"/>
          </w:rPr>
          <w:delText xml:space="preserve">san </w:delText>
        </w:r>
      </w:del>
      <w:r w:rsidRPr="00C27068">
        <w:rPr>
          <w:rFonts w:ascii="Times New Roman" w:hAnsi="Times New Roman" w:cs="Times New Roman"/>
          <w:sz w:val="24"/>
          <w:szCs w:val="24"/>
        </w:rPr>
        <w:t xml:space="preserve">in </w:t>
      </w:r>
      <w:commentRangeEnd w:id="30"/>
      <w:r w:rsidR="001B19BD">
        <w:rPr>
          <w:rStyle w:val="CommentReference"/>
        </w:rPr>
        <w:commentReference w:id="30"/>
      </w:r>
      <w:r w:rsidRPr="00C27068">
        <w:rPr>
          <w:rFonts w:ascii="Times New Roman" w:hAnsi="Times New Roman" w:cs="Times New Roman"/>
          <w:sz w:val="24"/>
          <w:szCs w:val="24"/>
        </w:rPr>
        <w:t>congress.</w:t>
      </w:r>
      <w:commentRangeEnd w:id="29"/>
      <w:r w:rsidR="00FB4815">
        <w:rPr>
          <w:rStyle w:val="CommentReference"/>
        </w:rPr>
        <w:commentReference w:id="29"/>
      </w:r>
    </w:p>
    <w:p w14:paraId="575922D5" w14:textId="4CE5C063" w:rsidR="00E34363" w:rsidRDefault="00E34363">
      <w:pPr>
        <w:spacing w:after="0" w:line="480" w:lineRule="auto"/>
        <w:rPr>
          <w:rFonts w:ascii="Times New Roman" w:hAnsi="Times New Roman" w:cs="Times New Roman"/>
          <w:sz w:val="24"/>
          <w:szCs w:val="24"/>
        </w:rPr>
        <w:pPrChange w:id="34" w:author="Isabelle Rispler" w:date="2014-11-18T21:48:00Z">
          <w:pPr>
            <w:spacing w:line="480" w:lineRule="auto"/>
          </w:pPr>
        </w:pPrChange>
      </w:pPr>
    </w:p>
    <w:p w14:paraId="2A044FCB" w14:textId="297A020C" w:rsidR="009A20FB" w:rsidDel="00EC4EFE" w:rsidRDefault="008A0743">
      <w:pPr>
        <w:spacing w:after="0" w:line="480" w:lineRule="auto"/>
        <w:ind w:firstLine="720"/>
        <w:rPr>
          <w:del w:id="35" w:author="Isabelle Rispler" w:date="2014-11-18T21:49:00Z"/>
          <w:rFonts w:ascii="Times New Roman" w:eastAsia="Times New Roman" w:hAnsi="Times New Roman" w:cs="Times New Roman"/>
          <w:sz w:val="24"/>
          <w:szCs w:val="24"/>
          <w:lang w:val="en-GB"/>
        </w:rPr>
        <w:pPrChange w:id="36" w:author="Isabelle Rispler" w:date="2014-11-18T21:49:00Z">
          <w:pPr>
            <w:spacing w:after="0" w:line="480" w:lineRule="auto"/>
          </w:pPr>
        </w:pPrChange>
      </w:pPr>
      <w:r w:rsidRPr="008A0743">
        <w:rPr>
          <w:rFonts w:ascii="Times New Roman" w:hAnsi="Times New Roman" w:cs="Times New Roman"/>
          <w:sz w:val="24"/>
          <w:szCs w:val="24"/>
        </w:rPr>
        <w:t xml:space="preserve">He begins his speech by holding responsible the congressmen for the persistent discrimination against black men and misogyny against the black women. He recounts to the people the sense of superiority Mr. </w:t>
      </w:r>
      <w:proofErr w:type="spellStart"/>
      <w:r w:rsidRPr="008A0743">
        <w:rPr>
          <w:rFonts w:ascii="Times New Roman" w:hAnsi="Times New Roman" w:cs="Times New Roman"/>
          <w:sz w:val="24"/>
          <w:szCs w:val="24"/>
        </w:rPr>
        <w:t>Kitchin's</w:t>
      </w:r>
      <w:proofErr w:type="spellEnd"/>
      <w:r w:rsidRPr="008A0743">
        <w:rPr>
          <w:rFonts w:ascii="Times New Roman" w:hAnsi="Times New Roman" w:cs="Times New Roman"/>
          <w:sz w:val="24"/>
          <w:szCs w:val="24"/>
        </w:rPr>
        <w:t xml:space="preserve"> actions reflected where he deprived illiterate Negros</w:t>
      </w:r>
      <w:commentRangeStart w:id="37"/>
      <w:r w:rsidRPr="008A0743">
        <w:rPr>
          <w:rFonts w:ascii="Times New Roman" w:hAnsi="Times New Roman" w:cs="Times New Roman"/>
          <w:sz w:val="24"/>
          <w:szCs w:val="24"/>
        </w:rPr>
        <w:t xml:space="preserve"> of making laws for the sovereign state, </w:t>
      </w:r>
      <w:commentRangeEnd w:id="37"/>
      <w:r w:rsidR="003D4A92">
        <w:rPr>
          <w:rStyle w:val="CommentReference"/>
        </w:rPr>
        <w:commentReference w:id="37"/>
      </w:r>
      <w:r w:rsidRPr="008A0743">
        <w:rPr>
          <w:rFonts w:ascii="Times New Roman" w:hAnsi="Times New Roman" w:cs="Times New Roman"/>
          <w:sz w:val="24"/>
          <w:szCs w:val="24"/>
        </w:rPr>
        <w:t>while an equally illiterate white man had access to all such rights. Mr. White also addresses the fluctuation between votes and voters during the general election for state and country officers.</w:t>
      </w:r>
      <w:ins w:id="38" w:author="Alexander Maberry" w:date="2014-11-12T10:28:00Z">
        <w:r w:rsidR="001B19BD">
          <w:rPr>
            <w:rFonts w:ascii="Times New Roman" w:hAnsi="Times New Roman" w:cs="Times New Roman"/>
            <w:sz w:val="24"/>
            <w:szCs w:val="24"/>
          </w:rPr>
          <w:t xml:space="preserve"> </w:t>
        </w:r>
      </w:ins>
      <w:r w:rsidR="009A20FB" w:rsidRPr="009A20FB">
        <w:rPr>
          <w:rFonts w:ascii="Times New Roman" w:eastAsia="Times New Roman" w:hAnsi="Times New Roman" w:cs="Times New Roman"/>
          <w:sz w:val="24"/>
          <w:szCs w:val="24"/>
          <w:lang w:val="en-GB"/>
        </w:rPr>
        <w:t xml:space="preserve">Clearly offended by the comparison drawn by </w:t>
      </w:r>
      <w:proofErr w:type="spellStart"/>
      <w:r w:rsidR="009A20FB" w:rsidRPr="009A20FB">
        <w:rPr>
          <w:rFonts w:ascii="Times New Roman" w:eastAsia="Times New Roman" w:hAnsi="Times New Roman" w:cs="Times New Roman"/>
          <w:sz w:val="24"/>
          <w:szCs w:val="24"/>
          <w:lang w:val="en-GB"/>
        </w:rPr>
        <w:t>Mr.</w:t>
      </w:r>
      <w:proofErr w:type="spellEnd"/>
      <w:r w:rsidR="009A20FB" w:rsidRPr="009A20FB">
        <w:rPr>
          <w:rFonts w:ascii="Times New Roman" w:eastAsia="Times New Roman" w:hAnsi="Times New Roman" w:cs="Times New Roman"/>
          <w:sz w:val="24"/>
          <w:szCs w:val="24"/>
          <w:lang w:val="en-GB"/>
        </w:rPr>
        <w:t xml:space="preserve"> </w:t>
      </w:r>
      <w:proofErr w:type="spellStart"/>
      <w:r w:rsidR="009A20FB" w:rsidRPr="009A20FB">
        <w:rPr>
          <w:rFonts w:ascii="Times New Roman" w:eastAsia="Times New Roman" w:hAnsi="Times New Roman" w:cs="Times New Roman"/>
          <w:sz w:val="24"/>
          <w:szCs w:val="24"/>
          <w:lang w:val="en-GB"/>
        </w:rPr>
        <w:t>Otey's</w:t>
      </w:r>
      <w:proofErr w:type="spellEnd"/>
      <w:r w:rsidR="009A20FB" w:rsidRPr="009A20FB">
        <w:rPr>
          <w:rFonts w:ascii="Times New Roman" w:eastAsia="Times New Roman" w:hAnsi="Times New Roman" w:cs="Times New Roman"/>
          <w:sz w:val="24"/>
          <w:szCs w:val="24"/>
          <w:lang w:val="en-GB"/>
        </w:rPr>
        <w:t xml:space="preserve"> inference of whites as lions and blacks as lambs, </w:t>
      </w:r>
      <w:proofErr w:type="spellStart"/>
      <w:r w:rsidR="009A20FB" w:rsidRPr="009A20FB">
        <w:rPr>
          <w:rFonts w:ascii="Times New Roman" w:eastAsia="Times New Roman" w:hAnsi="Times New Roman" w:cs="Times New Roman"/>
          <w:sz w:val="24"/>
          <w:szCs w:val="24"/>
          <w:lang w:val="en-GB"/>
        </w:rPr>
        <w:t>Mr.</w:t>
      </w:r>
      <w:proofErr w:type="spellEnd"/>
      <w:r w:rsidR="009A20FB" w:rsidRPr="009A20FB">
        <w:rPr>
          <w:rFonts w:ascii="Times New Roman" w:eastAsia="Times New Roman" w:hAnsi="Times New Roman" w:cs="Times New Roman"/>
          <w:sz w:val="24"/>
          <w:szCs w:val="24"/>
          <w:lang w:val="en-GB"/>
        </w:rPr>
        <w:t xml:space="preserve"> White replies by pointing out how lamb signifies the purest of all souls existing </w:t>
      </w:r>
      <w:ins w:id="39" w:author="Alexander Maberry" w:date="2014-11-12T10:26:00Z">
        <w:r w:rsidR="001B19BD">
          <w:rPr>
            <w:rFonts w:ascii="Times New Roman" w:eastAsia="Times New Roman" w:hAnsi="Times New Roman" w:cs="Times New Roman"/>
            <w:sz w:val="24"/>
            <w:szCs w:val="24"/>
            <w:lang w:val="en-GB"/>
          </w:rPr>
          <w:t>and</w:t>
        </w:r>
      </w:ins>
      <w:del w:id="40" w:author="Alexander Maberry" w:date="2014-11-12T10:26:00Z">
        <w:r w:rsidR="009A20FB" w:rsidRPr="009A20FB" w:rsidDel="001B19BD">
          <w:rPr>
            <w:rFonts w:ascii="Times New Roman" w:eastAsia="Times New Roman" w:hAnsi="Times New Roman" w:cs="Times New Roman"/>
            <w:sz w:val="24"/>
            <w:szCs w:val="24"/>
            <w:lang w:val="en-GB"/>
          </w:rPr>
          <w:delText>And</w:delText>
        </w:r>
      </w:del>
      <w:r w:rsidR="009A20FB" w:rsidRPr="009A20FB">
        <w:rPr>
          <w:rFonts w:ascii="Times New Roman" w:eastAsia="Times New Roman" w:hAnsi="Times New Roman" w:cs="Times New Roman"/>
          <w:sz w:val="24"/>
          <w:szCs w:val="24"/>
          <w:lang w:val="en-GB"/>
        </w:rPr>
        <w:t xml:space="preserve"> questions his discriminant deduction by quoting from the Bible that all men are made of the same </w:t>
      </w:r>
      <w:commentRangeStart w:id="41"/>
      <w:r w:rsidR="009A20FB" w:rsidRPr="009A20FB">
        <w:rPr>
          <w:rFonts w:ascii="Times New Roman" w:eastAsia="Times New Roman" w:hAnsi="Times New Roman" w:cs="Times New Roman"/>
          <w:sz w:val="24"/>
          <w:szCs w:val="24"/>
          <w:lang w:val="en-GB"/>
        </w:rPr>
        <w:t>flesh</w:t>
      </w:r>
      <w:commentRangeEnd w:id="41"/>
      <w:r w:rsidR="001806D0">
        <w:rPr>
          <w:rStyle w:val="CommentReference"/>
        </w:rPr>
        <w:commentReference w:id="41"/>
      </w:r>
      <w:r w:rsidR="009A20FB" w:rsidRPr="009A20FB">
        <w:rPr>
          <w:rFonts w:ascii="Times New Roman" w:eastAsia="Times New Roman" w:hAnsi="Times New Roman" w:cs="Times New Roman"/>
          <w:sz w:val="24"/>
          <w:szCs w:val="24"/>
          <w:lang w:val="en-GB"/>
        </w:rPr>
        <w:t xml:space="preserve">. </w:t>
      </w:r>
    </w:p>
    <w:p w14:paraId="206AC2CA" w14:textId="77777777" w:rsidR="00EC4EFE" w:rsidRPr="008A0743" w:rsidRDefault="00EC4EFE">
      <w:pPr>
        <w:spacing w:after="0" w:line="480" w:lineRule="auto"/>
        <w:ind w:firstLine="720"/>
        <w:rPr>
          <w:ins w:id="42" w:author="Isabelle Rispler" w:date="2014-11-18T21:49:00Z"/>
          <w:rFonts w:ascii="Times New Roman" w:hAnsi="Times New Roman" w:cs="Times New Roman"/>
          <w:sz w:val="24"/>
          <w:szCs w:val="24"/>
        </w:rPr>
        <w:pPrChange w:id="43" w:author="Isabelle Rispler" w:date="2014-11-18T21:48:00Z">
          <w:pPr>
            <w:spacing w:line="480" w:lineRule="auto"/>
          </w:pPr>
        </w:pPrChange>
      </w:pPr>
    </w:p>
    <w:p w14:paraId="0275E3C2" w14:textId="77777777" w:rsidR="009A20FB" w:rsidRPr="009A20FB" w:rsidDel="00EC4EFE" w:rsidRDefault="009A20FB" w:rsidP="00EC4EFE">
      <w:pPr>
        <w:spacing w:after="0" w:line="480" w:lineRule="auto"/>
        <w:rPr>
          <w:del w:id="44" w:author="Isabelle Rispler" w:date="2014-11-18T21:49:00Z"/>
          <w:rFonts w:ascii="Times New Roman" w:eastAsia="Times New Roman" w:hAnsi="Times New Roman" w:cs="Times New Roman"/>
          <w:sz w:val="24"/>
          <w:szCs w:val="24"/>
          <w:lang w:val="en-GB"/>
        </w:rPr>
      </w:pPr>
    </w:p>
    <w:p w14:paraId="56066CB0" w14:textId="49CA0074" w:rsidR="009A20FB" w:rsidDel="00A10BA6" w:rsidRDefault="009A20FB">
      <w:pPr>
        <w:spacing w:after="0" w:line="480" w:lineRule="auto"/>
        <w:ind w:firstLine="720"/>
        <w:rPr>
          <w:del w:id="45" w:author="Isabelle Rispler" w:date="2014-11-18T21:49:00Z"/>
          <w:rFonts w:ascii="Times New Roman" w:hAnsi="Times New Roman" w:cs="Times New Roman"/>
          <w:sz w:val="24"/>
          <w:szCs w:val="24"/>
        </w:rPr>
        <w:pPrChange w:id="46" w:author="Isabelle Rispler" w:date="2014-11-18T21:49:00Z">
          <w:pPr>
            <w:spacing w:line="480" w:lineRule="auto"/>
          </w:pPr>
        </w:pPrChange>
      </w:pPr>
      <w:proofErr w:type="spellStart"/>
      <w:r w:rsidRPr="009A20FB">
        <w:rPr>
          <w:rFonts w:ascii="Times New Roman" w:eastAsia="Times New Roman" w:hAnsi="Times New Roman" w:cs="Times New Roman"/>
          <w:sz w:val="24"/>
          <w:szCs w:val="24"/>
          <w:lang w:val="en-GB"/>
        </w:rPr>
        <w:t>Mr.</w:t>
      </w:r>
      <w:proofErr w:type="spellEnd"/>
      <w:r w:rsidRPr="009A20FB">
        <w:rPr>
          <w:rFonts w:ascii="Times New Roman" w:eastAsia="Times New Roman" w:hAnsi="Times New Roman" w:cs="Times New Roman"/>
          <w:sz w:val="24"/>
          <w:szCs w:val="24"/>
          <w:lang w:val="en-GB"/>
        </w:rPr>
        <w:t xml:space="preserve"> White's eye opening speech aims to bring forth the discrimination against black men in the entir</w:t>
      </w:r>
      <w:r>
        <w:rPr>
          <w:rFonts w:ascii="Times New Roman" w:eastAsia="Times New Roman" w:hAnsi="Times New Roman" w:cs="Times New Roman"/>
          <w:sz w:val="24"/>
          <w:szCs w:val="24"/>
          <w:lang w:val="en-GB"/>
        </w:rPr>
        <w:t>e political system. He puts</w:t>
      </w:r>
      <w:r w:rsidRPr="009A20FB">
        <w:rPr>
          <w:rFonts w:ascii="Times New Roman" w:eastAsia="Times New Roman" w:hAnsi="Times New Roman" w:cs="Times New Roman"/>
          <w:sz w:val="24"/>
          <w:szCs w:val="24"/>
          <w:lang w:val="en-GB"/>
        </w:rPr>
        <w:t xml:space="preserve"> forth statistics as to how in the most brutal circumstances, the black men shone out against all odds, as how the entire race bailed through something as brutal as slavery </w:t>
      </w:r>
      <w:ins w:id="47" w:author="Alexander Maberry" w:date="2014-11-12T10:22:00Z">
        <w:r w:rsidR="001B19BD">
          <w:rPr>
            <w:rFonts w:ascii="Times New Roman" w:eastAsia="Times New Roman" w:hAnsi="Times New Roman" w:cs="Times New Roman"/>
            <w:sz w:val="24"/>
            <w:szCs w:val="24"/>
            <w:lang w:val="en-GB"/>
          </w:rPr>
          <w:t>and</w:t>
        </w:r>
      </w:ins>
      <w:del w:id="48" w:author="Alexander Maberry" w:date="2014-11-12T10:22:00Z">
        <w:r w:rsidRPr="009A20FB" w:rsidDel="001B19BD">
          <w:rPr>
            <w:rFonts w:ascii="Times New Roman" w:eastAsia="Times New Roman" w:hAnsi="Times New Roman" w:cs="Times New Roman"/>
            <w:sz w:val="24"/>
            <w:szCs w:val="24"/>
            <w:lang w:val="en-GB"/>
          </w:rPr>
          <w:delText>And</w:delText>
        </w:r>
      </w:del>
      <w:r w:rsidRPr="009A20FB">
        <w:rPr>
          <w:rFonts w:ascii="Times New Roman" w:eastAsia="Times New Roman" w:hAnsi="Times New Roman" w:cs="Times New Roman"/>
          <w:sz w:val="24"/>
          <w:szCs w:val="24"/>
          <w:lang w:val="en-GB"/>
        </w:rPr>
        <w:t xml:space="preserve"> yet didn't quite on </w:t>
      </w:r>
      <w:r>
        <w:rPr>
          <w:rFonts w:ascii="Times New Roman" w:eastAsia="Times New Roman" w:hAnsi="Times New Roman" w:cs="Times New Roman"/>
          <w:sz w:val="24"/>
          <w:szCs w:val="24"/>
          <w:lang w:val="en-GB"/>
        </w:rPr>
        <w:t>har</w:t>
      </w:r>
      <w:r w:rsidRPr="009A20FB">
        <w:rPr>
          <w:rFonts w:ascii="Times New Roman" w:eastAsia="Times New Roman" w:hAnsi="Times New Roman" w:cs="Times New Roman"/>
          <w:sz w:val="24"/>
          <w:szCs w:val="24"/>
          <w:lang w:val="en-GB"/>
        </w:rPr>
        <w:t>d work, evident in the impeccable hard work by the black to bring themselves up in the most inhabitable circumstances.</w:t>
      </w:r>
      <w:r w:rsidRPr="009A20FB">
        <w:rPr>
          <w:rFonts w:ascii="Times New Roman" w:hAnsi="Times New Roman" w:cs="Times New Roman"/>
          <w:sz w:val="24"/>
          <w:szCs w:val="24"/>
        </w:rPr>
        <w:t xml:space="preserve"> The black's who</w:t>
      </w:r>
      <w:ins w:id="49" w:author="Alexander Maberry" w:date="2014-11-12T10:23:00Z">
        <w:r w:rsidR="001B19BD">
          <w:rPr>
            <w:rFonts w:ascii="Times New Roman" w:hAnsi="Times New Roman" w:cs="Times New Roman"/>
            <w:sz w:val="24"/>
            <w:szCs w:val="24"/>
          </w:rPr>
          <w:t>,</w:t>
        </w:r>
      </w:ins>
      <w:r w:rsidRPr="009A20FB">
        <w:rPr>
          <w:rFonts w:ascii="Times New Roman" w:hAnsi="Times New Roman" w:cs="Times New Roman"/>
          <w:sz w:val="24"/>
          <w:szCs w:val="24"/>
        </w:rPr>
        <w:t xml:space="preserve"> in the face of Jim Crow's law rapidly improved </w:t>
      </w:r>
      <w:proofErr w:type="gramStart"/>
      <w:r w:rsidRPr="009A20FB">
        <w:rPr>
          <w:rFonts w:ascii="Times New Roman" w:hAnsi="Times New Roman" w:cs="Times New Roman"/>
          <w:sz w:val="24"/>
          <w:szCs w:val="24"/>
        </w:rPr>
        <w:t>their</w:t>
      </w:r>
      <w:proofErr w:type="gramEnd"/>
      <w:r w:rsidRPr="009A20FB">
        <w:rPr>
          <w:rFonts w:ascii="Times New Roman" w:hAnsi="Times New Roman" w:cs="Times New Roman"/>
          <w:sz w:val="24"/>
          <w:szCs w:val="24"/>
        </w:rPr>
        <w:t xml:space="preserve"> </w:t>
      </w:r>
      <w:ins w:id="50" w:author="Alexander Maberry" w:date="2014-11-12T10:23:00Z">
        <w:r w:rsidR="001B19BD">
          <w:rPr>
            <w:rFonts w:ascii="Times New Roman" w:hAnsi="Times New Roman" w:cs="Times New Roman"/>
            <w:sz w:val="24"/>
            <w:szCs w:val="24"/>
          </w:rPr>
          <w:t>and</w:t>
        </w:r>
      </w:ins>
      <w:del w:id="51" w:author="Alexander Maberry" w:date="2014-11-12T10:23:00Z">
        <w:r w:rsidRPr="009A20FB" w:rsidDel="001B19BD">
          <w:rPr>
            <w:rFonts w:ascii="Times New Roman" w:hAnsi="Times New Roman" w:cs="Times New Roman"/>
            <w:sz w:val="24"/>
            <w:szCs w:val="24"/>
          </w:rPr>
          <w:delText>And</w:delText>
        </w:r>
      </w:del>
      <w:r w:rsidRPr="009A20FB">
        <w:rPr>
          <w:rFonts w:ascii="Times New Roman" w:hAnsi="Times New Roman" w:cs="Times New Roman"/>
          <w:sz w:val="24"/>
          <w:szCs w:val="24"/>
        </w:rPr>
        <w:t xml:space="preserve"> the country's condition have an underlying capability of achieving so much more under the racism-free ambience.</w:t>
      </w:r>
    </w:p>
    <w:p w14:paraId="0B77A070" w14:textId="77777777" w:rsidR="00A10BA6" w:rsidRPr="009A20FB" w:rsidRDefault="00A10BA6">
      <w:pPr>
        <w:spacing w:after="0" w:line="480" w:lineRule="auto"/>
        <w:ind w:firstLine="720"/>
        <w:rPr>
          <w:ins w:id="52" w:author="Isabelle Rispler" w:date="2014-11-18T21:49:00Z"/>
          <w:rFonts w:ascii="Times New Roman" w:eastAsia="Times New Roman" w:hAnsi="Times New Roman" w:cs="Times New Roman"/>
          <w:sz w:val="24"/>
          <w:szCs w:val="24"/>
          <w:lang w:val="en-GB"/>
        </w:rPr>
        <w:pPrChange w:id="53" w:author="Isabelle Rispler" w:date="2014-11-18T21:49:00Z">
          <w:pPr>
            <w:spacing w:after="0" w:line="480" w:lineRule="auto"/>
          </w:pPr>
        </w:pPrChange>
      </w:pPr>
    </w:p>
    <w:p w14:paraId="4F848BE1" w14:textId="77777777" w:rsidR="009A20FB" w:rsidRPr="009A20FB" w:rsidDel="00A10BA6" w:rsidRDefault="009A20FB">
      <w:pPr>
        <w:spacing w:after="0" w:line="480" w:lineRule="auto"/>
        <w:rPr>
          <w:del w:id="54" w:author="Isabelle Rispler" w:date="2014-11-18T21:49:00Z"/>
          <w:rFonts w:ascii="Times New Roman" w:hAnsi="Times New Roman" w:cs="Times New Roman"/>
          <w:sz w:val="24"/>
          <w:szCs w:val="24"/>
        </w:rPr>
        <w:pPrChange w:id="55" w:author="Isabelle Rispler" w:date="2014-11-18T21:48:00Z">
          <w:pPr>
            <w:spacing w:line="480" w:lineRule="auto"/>
          </w:pPr>
        </w:pPrChange>
      </w:pPr>
    </w:p>
    <w:p w14:paraId="09521B11" w14:textId="5229CA56" w:rsidR="009A20FB" w:rsidRPr="0053544E" w:rsidRDefault="009A20FB">
      <w:pPr>
        <w:spacing w:after="0" w:line="480" w:lineRule="auto"/>
        <w:ind w:firstLine="720"/>
        <w:rPr>
          <w:rFonts w:ascii="Times New Roman" w:hAnsi="Times New Roman" w:cs="Times New Roman"/>
          <w:sz w:val="24"/>
          <w:szCs w:val="24"/>
        </w:rPr>
        <w:pPrChange w:id="56" w:author="Isabelle Rispler" w:date="2014-11-18T21:49:00Z">
          <w:pPr>
            <w:spacing w:line="480" w:lineRule="auto"/>
          </w:pPr>
        </w:pPrChange>
      </w:pPr>
      <w:r w:rsidRPr="009A20FB">
        <w:rPr>
          <w:rFonts w:ascii="Times New Roman" w:hAnsi="Times New Roman" w:cs="Times New Roman"/>
          <w:sz w:val="24"/>
          <w:szCs w:val="24"/>
        </w:rPr>
        <w:t xml:space="preserve">The black Congressman fiercely speaks about the issue and addresses to us his futile attempts to bring about a change, for he seems to be the only concerned candidate in Congress about this profound issue. The </w:t>
      </w:r>
      <w:proofErr w:type="gramStart"/>
      <w:r w:rsidRPr="009A20FB">
        <w:rPr>
          <w:rFonts w:ascii="Times New Roman" w:hAnsi="Times New Roman" w:cs="Times New Roman"/>
          <w:sz w:val="24"/>
          <w:szCs w:val="24"/>
        </w:rPr>
        <w:t>deep rooted</w:t>
      </w:r>
      <w:proofErr w:type="gramEnd"/>
      <w:r w:rsidRPr="009A20FB">
        <w:rPr>
          <w:rFonts w:ascii="Times New Roman" w:hAnsi="Times New Roman" w:cs="Times New Roman"/>
          <w:sz w:val="24"/>
          <w:szCs w:val="24"/>
        </w:rPr>
        <w:t xml:space="preserve"> discrimination between black </w:t>
      </w:r>
      <w:commentRangeStart w:id="57"/>
      <w:ins w:id="58" w:author="Alexander Maberry" w:date="2014-11-12T10:27:00Z">
        <w:r w:rsidR="001B19BD">
          <w:rPr>
            <w:rFonts w:ascii="Times New Roman" w:hAnsi="Times New Roman" w:cs="Times New Roman"/>
            <w:sz w:val="24"/>
            <w:szCs w:val="24"/>
          </w:rPr>
          <w:t>and</w:t>
        </w:r>
      </w:ins>
      <w:del w:id="59" w:author="Alexander Maberry" w:date="2014-11-12T10:27:00Z">
        <w:r w:rsidRPr="009A20FB" w:rsidDel="001B19BD">
          <w:rPr>
            <w:rFonts w:ascii="Times New Roman" w:hAnsi="Times New Roman" w:cs="Times New Roman"/>
            <w:sz w:val="24"/>
            <w:szCs w:val="24"/>
          </w:rPr>
          <w:delText>And</w:delText>
        </w:r>
      </w:del>
      <w:commentRangeEnd w:id="57"/>
      <w:r w:rsidR="001B19BD">
        <w:rPr>
          <w:rStyle w:val="CommentReference"/>
        </w:rPr>
        <w:commentReference w:id="57"/>
      </w:r>
      <w:r w:rsidRPr="009A20FB">
        <w:rPr>
          <w:rFonts w:ascii="Times New Roman" w:hAnsi="Times New Roman" w:cs="Times New Roman"/>
          <w:sz w:val="24"/>
          <w:szCs w:val="24"/>
        </w:rPr>
        <w:t xml:space="preserve"> white, even though</w:t>
      </w:r>
      <w:ins w:id="60" w:author="Alexander Maberry" w:date="2014-11-12T10:34:00Z">
        <w:r w:rsidR="001806D0">
          <w:rPr>
            <w:rFonts w:ascii="Times New Roman" w:hAnsi="Times New Roman" w:cs="Times New Roman"/>
            <w:sz w:val="24"/>
            <w:szCs w:val="24"/>
          </w:rPr>
          <w:t xml:space="preserve"> it</w:t>
        </w:r>
      </w:ins>
      <w:r w:rsidRPr="009A20FB">
        <w:rPr>
          <w:rFonts w:ascii="Times New Roman" w:hAnsi="Times New Roman" w:cs="Times New Roman"/>
          <w:sz w:val="24"/>
          <w:szCs w:val="24"/>
        </w:rPr>
        <w:t xml:space="preserve"> is completely irrational, persists in the society even after the heavy and difficult steps taken by the black men in circumstances no animal can </w:t>
      </w:r>
      <w:commentRangeStart w:id="61"/>
      <w:commentRangeStart w:id="62"/>
      <w:r w:rsidRPr="009A20FB">
        <w:rPr>
          <w:rFonts w:ascii="Times New Roman" w:hAnsi="Times New Roman" w:cs="Times New Roman"/>
          <w:sz w:val="24"/>
          <w:szCs w:val="24"/>
        </w:rPr>
        <w:t>survive</w:t>
      </w:r>
      <w:commentRangeEnd w:id="61"/>
      <w:r w:rsidR="00337B36">
        <w:rPr>
          <w:rStyle w:val="CommentReference"/>
        </w:rPr>
        <w:commentReference w:id="61"/>
      </w:r>
      <w:commentRangeEnd w:id="62"/>
      <w:r w:rsidR="001806D0">
        <w:rPr>
          <w:rStyle w:val="CommentReference"/>
        </w:rPr>
        <w:commentReference w:id="62"/>
      </w:r>
      <w:r w:rsidRPr="009A20FB">
        <w:rPr>
          <w:rFonts w:ascii="Times New Roman" w:hAnsi="Times New Roman" w:cs="Times New Roman"/>
          <w:sz w:val="24"/>
          <w:szCs w:val="24"/>
        </w:rPr>
        <w:t>.</w:t>
      </w:r>
    </w:p>
    <w:p w14:paraId="3AA0FB1C" w14:textId="2529F63A" w:rsidR="00DE2340" w:rsidRDefault="00DE2340" w:rsidP="005A6B4E">
      <w:pPr>
        <w:spacing w:after="0" w:line="480" w:lineRule="auto"/>
        <w:ind w:firstLine="720"/>
        <w:rPr>
          <w:ins w:id="63" w:author="Isabelle Rispler" w:date="2014-11-18T21:19:00Z"/>
          <w:rFonts w:ascii="Times New Roman" w:hAnsi="Times New Roman" w:cs="Times New Roman"/>
          <w:sz w:val="24"/>
          <w:szCs w:val="24"/>
        </w:rPr>
      </w:pPr>
    </w:p>
    <w:p w14:paraId="74C65A32" w14:textId="787F1AC9" w:rsidR="001F16E4" w:rsidRDefault="001F16E4" w:rsidP="005A6B4E">
      <w:pPr>
        <w:spacing w:after="0" w:line="240" w:lineRule="auto"/>
        <w:rPr>
          <w:ins w:id="64" w:author="Isabelle Rispler" w:date="2014-11-18T21:19:00Z"/>
          <w:rFonts w:ascii="Times New Roman" w:hAnsi="Times New Roman" w:cs="Times New Roman"/>
          <w:sz w:val="24"/>
          <w:szCs w:val="24"/>
        </w:rPr>
      </w:pPr>
      <w:proofErr w:type="spellStart"/>
      <w:ins w:id="65" w:author="Isabelle Rispler" w:date="2014-11-18T21:19:00Z">
        <w:r>
          <w:rPr>
            <w:rFonts w:ascii="Times New Roman" w:hAnsi="Times New Roman" w:cs="Times New Roman"/>
            <w:sz w:val="24"/>
            <w:szCs w:val="24"/>
          </w:rPr>
          <w:t>Comments_IR</w:t>
        </w:r>
        <w:proofErr w:type="spellEnd"/>
        <w:r>
          <w:rPr>
            <w:rFonts w:ascii="Times New Roman" w:hAnsi="Times New Roman" w:cs="Times New Roman"/>
            <w:sz w:val="24"/>
            <w:szCs w:val="24"/>
          </w:rPr>
          <w:t>:</w:t>
        </w:r>
      </w:ins>
    </w:p>
    <w:p w14:paraId="4DF0AB32" w14:textId="252460E3" w:rsidR="001F16E4" w:rsidRPr="00B26980" w:rsidRDefault="001F16E4" w:rsidP="005A6B4E">
      <w:pPr>
        <w:pStyle w:val="ListParagraph"/>
        <w:numPr>
          <w:ilvl w:val="1"/>
          <w:numId w:val="1"/>
        </w:numPr>
        <w:rPr>
          <w:ins w:id="66" w:author="Isabelle Rispler" w:date="2014-11-18T21:19:00Z"/>
          <w:lang w:val="en-US"/>
        </w:rPr>
      </w:pPr>
      <w:ins w:id="67" w:author="Isabelle Rispler" w:date="2014-11-18T21:19:00Z">
        <w:r>
          <w:rPr>
            <w:b/>
            <w:lang w:val="en-US"/>
          </w:rPr>
          <w:t>Format (F</w:t>
        </w:r>
        <w:proofErr w:type="gramStart"/>
        <w:r>
          <w:rPr>
            <w:b/>
            <w:lang w:val="en-US"/>
          </w:rPr>
          <w:t>)</w:t>
        </w:r>
        <w:r w:rsidRPr="00B26980">
          <w:rPr>
            <w:b/>
            <w:lang w:val="en-US"/>
          </w:rPr>
          <w:t xml:space="preserve"> </w:t>
        </w:r>
      </w:ins>
      <w:ins w:id="68" w:author="Isabelle Rispler" w:date="2014-11-18T21:51:00Z">
        <w:r w:rsidR="001E578F">
          <w:rPr>
            <w:lang w:val="en-US"/>
          </w:rPr>
          <w:t>:</w:t>
        </w:r>
        <w:proofErr w:type="gramEnd"/>
        <w:r w:rsidR="001E578F">
          <w:rPr>
            <w:lang w:val="en-US"/>
          </w:rPr>
          <w:t xml:space="preserve"> You used too much spacing. Use footnotes to provide citations. Your essay has to be 2 pages minimum.</w:t>
        </w:r>
      </w:ins>
    </w:p>
    <w:p w14:paraId="24E48458" w14:textId="02F33F53" w:rsidR="001F16E4" w:rsidRPr="00B26980" w:rsidRDefault="001F16E4" w:rsidP="00344B40">
      <w:pPr>
        <w:pStyle w:val="ListParagraph"/>
        <w:numPr>
          <w:ilvl w:val="1"/>
          <w:numId w:val="1"/>
        </w:numPr>
        <w:rPr>
          <w:ins w:id="69" w:author="Isabelle Rispler" w:date="2014-11-18T21:19:00Z"/>
          <w:lang w:val="en-US"/>
        </w:rPr>
      </w:pPr>
      <w:ins w:id="70" w:author="Isabelle Rispler" w:date="2014-11-18T21:19:00Z">
        <w:r>
          <w:rPr>
            <w:b/>
            <w:lang w:val="en-US"/>
          </w:rPr>
          <w:t>Language (L</w:t>
        </w:r>
        <w:proofErr w:type="gramStart"/>
        <w:r>
          <w:rPr>
            <w:b/>
            <w:lang w:val="en-US"/>
          </w:rPr>
          <w:t>)</w:t>
        </w:r>
        <w:r w:rsidRPr="00B26980">
          <w:rPr>
            <w:lang w:val="en-US"/>
          </w:rPr>
          <w:t xml:space="preserve"> </w:t>
        </w:r>
      </w:ins>
      <w:ins w:id="71" w:author="Isabelle Rispler" w:date="2014-11-18T21:52:00Z">
        <w:r w:rsidR="00344B40">
          <w:rPr>
            <w:lang w:val="en-US"/>
          </w:rPr>
          <w:t>:</w:t>
        </w:r>
        <w:proofErr w:type="gramEnd"/>
        <w:r w:rsidR="00344B40">
          <w:rPr>
            <w:lang w:val="en-US"/>
          </w:rPr>
          <w:t xml:space="preserve"> see the side comments for language revisions.</w:t>
        </w:r>
      </w:ins>
    </w:p>
    <w:p w14:paraId="6DB5DC03" w14:textId="54630181" w:rsidR="001F16E4" w:rsidRPr="00A111B5" w:rsidRDefault="001F16E4" w:rsidP="00AE0683">
      <w:pPr>
        <w:pStyle w:val="ListParagraph"/>
        <w:numPr>
          <w:ilvl w:val="1"/>
          <w:numId w:val="1"/>
        </w:numPr>
        <w:rPr>
          <w:ins w:id="72" w:author="Isabelle Rispler" w:date="2014-11-18T21:19:00Z"/>
          <w:lang w:val="en-US"/>
        </w:rPr>
      </w:pPr>
      <w:ins w:id="73" w:author="Isabelle Rispler" w:date="2014-11-18T21:19:00Z">
        <w:r w:rsidRPr="00B26980">
          <w:rPr>
            <w:b/>
            <w:lang w:val="en-US"/>
          </w:rPr>
          <w:t>Content</w:t>
        </w:r>
        <w:r>
          <w:rPr>
            <w:b/>
            <w:lang w:val="en-US"/>
          </w:rPr>
          <w:t xml:space="preserve"> (C</w:t>
        </w:r>
        <w:proofErr w:type="gramStart"/>
        <w:r>
          <w:rPr>
            <w:b/>
            <w:lang w:val="en-US"/>
          </w:rPr>
          <w:t>)</w:t>
        </w:r>
        <w:r w:rsidRPr="00B26980">
          <w:rPr>
            <w:lang w:val="en-US"/>
          </w:rPr>
          <w:t xml:space="preserve"> </w:t>
        </w:r>
      </w:ins>
      <w:ins w:id="74" w:author="Isabelle Rispler" w:date="2014-11-18T21:52:00Z">
        <w:r w:rsidR="00AE0683">
          <w:rPr>
            <w:lang w:val="en-US"/>
          </w:rPr>
          <w:t>:</w:t>
        </w:r>
        <w:proofErr w:type="gramEnd"/>
        <w:r w:rsidR="00AE0683">
          <w:rPr>
            <w:lang w:val="en-US"/>
          </w:rPr>
          <w:t xml:space="preserve"> </w:t>
        </w:r>
      </w:ins>
      <w:ins w:id="75" w:author="Isabelle Rispler" w:date="2014-11-18T21:56:00Z">
        <w:r w:rsidR="004D2C1B">
          <w:rPr>
            <w:lang w:val="en-US"/>
          </w:rPr>
          <w:t xml:space="preserve">Expand the three sections of you essay </w:t>
        </w:r>
      </w:ins>
      <w:ins w:id="76" w:author="Isabelle Rispler" w:date="2014-11-18T21:19:00Z">
        <w:r>
          <w:rPr>
            <w:lang w:val="en-US"/>
          </w:rPr>
          <w:t>(Introdu</w:t>
        </w:r>
        <w:r w:rsidR="004D2C1B">
          <w:rPr>
            <w:lang w:val="en-US"/>
          </w:rPr>
          <w:t>ction, main body and conclusion</w:t>
        </w:r>
      </w:ins>
      <w:ins w:id="77" w:author="Isabelle Rispler" w:date="2014-11-18T21:56:00Z">
        <w:r w:rsidR="004D2C1B">
          <w:rPr>
            <w:lang w:val="en-US"/>
          </w:rPr>
          <w:t xml:space="preserve">) </w:t>
        </w:r>
        <w:r w:rsidR="00F11062">
          <w:rPr>
            <w:lang w:val="en-US"/>
          </w:rPr>
          <w:t>Select and discuss several</w:t>
        </w:r>
      </w:ins>
      <w:ins w:id="78" w:author="Isabelle Rispler" w:date="2014-11-18T21:19:00Z">
        <w:r w:rsidR="004D2C1B">
          <w:rPr>
            <w:lang w:val="en-US"/>
          </w:rPr>
          <w:t xml:space="preserve"> keyword</w:t>
        </w:r>
      </w:ins>
      <w:ins w:id="79" w:author="Isabelle Rispler" w:date="2014-11-18T21:56:00Z">
        <w:r w:rsidR="00F11062">
          <w:rPr>
            <w:lang w:val="en-US"/>
          </w:rPr>
          <w:t>s</w:t>
        </w:r>
      </w:ins>
      <w:ins w:id="80" w:author="Isabelle Rispler" w:date="2014-11-18T21:19:00Z">
        <w:r w:rsidR="004D2C1B">
          <w:rPr>
            <w:lang w:val="en-US"/>
          </w:rPr>
          <w:t xml:space="preserve"> of your primary source. </w:t>
        </w:r>
      </w:ins>
      <w:ins w:id="81" w:author="Isabelle Rispler" w:date="2014-11-18T21:57:00Z">
        <w:r w:rsidR="004F441E">
          <w:rPr>
            <w:lang w:val="en-US"/>
          </w:rPr>
          <w:t xml:space="preserve">Where are the </w:t>
        </w:r>
      </w:ins>
      <w:ins w:id="82" w:author="Isabelle Rispler" w:date="2014-11-18T21:19:00Z">
        <w:r w:rsidR="004F441E">
          <w:rPr>
            <w:lang w:val="en-US"/>
          </w:rPr>
          <w:t>3 secondary sources I asked you to discuss in the main body of your essay? Use footnotes when citing them.</w:t>
        </w:r>
      </w:ins>
    </w:p>
    <w:p w14:paraId="4DC30702" w14:textId="77777777" w:rsidR="001F16E4" w:rsidRPr="00DE2340" w:rsidRDefault="001F16E4" w:rsidP="005A6B4E">
      <w:pPr>
        <w:spacing w:after="0" w:line="480" w:lineRule="auto"/>
        <w:ind w:firstLine="720"/>
        <w:rPr>
          <w:rFonts w:ascii="Times New Roman" w:hAnsi="Times New Roman" w:cs="Times New Roman"/>
          <w:sz w:val="24"/>
          <w:szCs w:val="24"/>
        </w:rPr>
      </w:pPr>
    </w:p>
    <w:sectPr w:rsidR="001F16E4" w:rsidRPr="00DE2340">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Isabelle Rispler" w:date="2014-11-18T21:55:00Z" w:initials="IR">
    <w:p w14:paraId="7EFCDC7D" w14:textId="573A44DE" w:rsidR="00FB4815" w:rsidRDefault="00FB4815">
      <w:pPr>
        <w:pStyle w:val="CommentText"/>
      </w:pPr>
      <w:r>
        <w:rPr>
          <w:rStyle w:val="CommentReference"/>
        </w:rPr>
        <w:annotationRef/>
      </w:r>
      <w:r>
        <w:t>This periodization has been constructed by historians.</w:t>
      </w:r>
    </w:p>
  </w:comment>
  <w:comment w:id="14" w:author="Isabelle Rispler" w:date="2014-11-18T21:55:00Z" w:initials="IR">
    <w:p w14:paraId="7170EA3D" w14:textId="41C9D758" w:rsidR="00FB4815" w:rsidRDefault="00FB4815">
      <w:pPr>
        <w:pStyle w:val="CommentText"/>
      </w:pPr>
      <w:r>
        <w:rPr>
          <w:rStyle w:val="CommentReference"/>
        </w:rPr>
        <w:annotationRef/>
      </w:r>
      <w:r w:rsidR="00A835F1">
        <w:t xml:space="preserve">Provide </w:t>
      </w:r>
      <w:r>
        <w:t>citation in footnote here.</w:t>
      </w:r>
    </w:p>
  </w:comment>
  <w:comment w:id="20" w:author="Alexander Maberry" w:date="2014-11-12T10:16:00Z" w:initials="AM">
    <w:p w14:paraId="2AFE4CC4" w14:textId="64AE3905" w:rsidR="00337B36" w:rsidRPr="00337B36" w:rsidRDefault="00337B36">
      <w:pPr>
        <w:pStyle w:val="CommentText"/>
      </w:pPr>
      <w:r>
        <w:rPr>
          <w:rStyle w:val="CommentReference"/>
        </w:rPr>
        <w:annotationRef/>
      </w:r>
      <w:r>
        <w:rPr>
          <w:b/>
          <w:u w:val="single"/>
        </w:rPr>
        <w:t>F</w:t>
      </w:r>
      <w:r>
        <w:t xml:space="preserve">     Redundancy. You’ve already mentioned it is a political speech and who he is. I would suggest a more fluid way of connecting these two parts. Perhaps “George H. Whites speech to congress consisted of “ </w:t>
      </w:r>
      <w:proofErr w:type="spellStart"/>
      <w:r>
        <w:t>etc</w:t>
      </w:r>
      <w:proofErr w:type="spellEnd"/>
      <w:r>
        <w:t xml:space="preserve"> </w:t>
      </w:r>
      <w:proofErr w:type="spellStart"/>
      <w:r>
        <w:t>etc</w:t>
      </w:r>
      <w:proofErr w:type="spellEnd"/>
      <w:r>
        <w:t xml:space="preserve"> </w:t>
      </w:r>
      <w:proofErr w:type="spellStart"/>
      <w:r>
        <w:t>etc</w:t>
      </w:r>
      <w:proofErr w:type="spellEnd"/>
      <w:r>
        <w:t>”</w:t>
      </w:r>
    </w:p>
  </w:comment>
  <w:comment w:id="23" w:author="Alexander Maberry" w:date="2014-11-12T10:19:00Z" w:initials="AM">
    <w:p w14:paraId="7CE64663" w14:textId="581933D5" w:rsidR="00337B36" w:rsidRDefault="00337B36">
      <w:pPr>
        <w:pStyle w:val="CommentText"/>
      </w:pPr>
      <w:r>
        <w:rPr>
          <w:rStyle w:val="CommentReference"/>
        </w:rPr>
        <w:annotationRef/>
      </w:r>
      <w:r w:rsidR="001806D0">
        <w:t xml:space="preserve"> </w:t>
      </w:r>
      <w:proofErr w:type="gramStart"/>
      <w:r w:rsidR="001806D0">
        <w:t xml:space="preserve">L  </w:t>
      </w:r>
      <w:r>
        <w:t>You</w:t>
      </w:r>
      <w:proofErr w:type="gramEnd"/>
      <w:r>
        <w:t xml:space="preserve"> could probably say “the reason he addressed this speech” just would make more sense. Its already his speech so he doesn’t have to address it. </w:t>
      </w:r>
    </w:p>
  </w:comment>
  <w:comment w:id="24" w:author="Alexander Maberry" w:date="2014-11-12T10:32:00Z" w:initials="AM">
    <w:p w14:paraId="1479FF14" w14:textId="75D291CF" w:rsidR="001806D0" w:rsidRDefault="001806D0">
      <w:pPr>
        <w:pStyle w:val="CommentText"/>
      </w:pPr>
      <w:r>
        <w:rPr>
          <w:rStyle w:val="CommentReference"/>
        </w:rPr>
        <w:annotationRef/>
      </w:r>
      <w:r>
        <w:t xml:space="preserve">  L   Words like this you would want to elaborate on so as the reader is not left wondering and can have an idea as to what have a grasp of.</w:t>
      </w:r>
    </w:p>
  </w:comment>
  <w:comment w:id="30" w:author="Alexander Maberry" w:date="2014-11-12T10:30:00Z" w:initials="AM">
    <w:p w14:paraId="1022AAB0" w14:textId="2A9A7B56" w:rsidR="001B19BD" w:rsidRDefault="001B19BD">
      <w:pPr>
        <w:pStyle w:val="CommentText"/>
      </w:pPr>
      <w:r>
        <w:rPr>
          <w:rStyle w:val="CommentReference"/>
        </w:rPr>
        <w:annotationRef/>
      </w:r>
      <w:r w:rsidR="001806D0">
        <w:t xml:space="preserve">  L   </w:t>
      </w:r>
      <w:r>
        <w:t>Set or Sat. whichever context you like</w:t>
      </w:r>
    </w:p>
  </w:comment>
  <w:comment w:id="29" w:author="Isabelle Rispler" w:date="2014-11-18T21:54:00Z" w:initials="IR">
    <w:p w14:paraId="14440D7E" w14:textId="0207C428" w:rsidR="00FB4815" w:rsidRDefault="00FB4815">
      <w:pPr>
        <w:pStyle w:val="CommentText"/>
      </w:pPr>
      <w:r>
        <w:rPr>
          <w:rStyle w:val="CommentReference"/>
        </w:rPr>
        <w:annotationRef/>
      </w:r>
      <w:r>
        <w:t>Provide some more biographical information on your protagonist.</w:t>
      </w:r>
    </w:p>
  </w:comment>
  <w:comment w:id="37" w:author="Alexander Maberry" w:date="2014-11-12T17:40:00Z" w:initials="AM">
    <w:p w14:paraId="54402AE3" w14:textId="4D02D029" w:rsidR="003D4A92" w:rsidRDefault="003D4A92">
      <w:pPr>
        <w:pStyle w:val="CommentText"/>
      </w:pPr>
      <w:r>
        <w:rPr>
          <w:rStyle w:val="CommentReference"/>
        </w:rPr>
        <w:annotationRef/>
      </w:r>
      <w:r>
        <w:t xml:space="preserve">The wording here is a little strange, it might be just me. </w:t>
      </w:r>
    </w:p>
  </w:comment>
  <w:comment w:id="41" w:author="Alexander Maberry" w:date="2014-11-12T10:35:00Z" w:initials="AM">
    <w:p w14:paraId="1163B4AE" w14:textId="415A0464" w:rsidR="001806D0" w:rsidRDefault="001806D0">
      <w:pPr>
        <w:pStyle w:val="CommentText"/>
      </w:pPr>
      <w:r>
        <w:rPr>
          <w:rStyle w:val="CommentReference"/>
        </w:rPr>
        <w:annotationRef/>
      </w:r>
      <w:r>
        <w:t xml:space="preserve"> </w:t>
      </w:r>
      <w:proofErr w:type="gramStart"/>
      <w:r>
        <w:t>C  Make</w:t>
      </w:r>
      <w:proofErr w:type="gramEnd"/>
      <w:r>
        <w:t xml:space="preserve"> sure that you have a good body to the paper. You need at least three paragraphs which consist of points that you are trying to inform the reader about. </w:t>
      </w:r>
    </w:p>
  </w:comment>
  <w:comment w:id="57" w:author="Alexander Maberry" w:date="2014-11-12T10:27:00Z" w:initials="AM">
    <w:p w14:paraId="08A22606" w14:textId="059D8C56" w:rsidR="001B19BD" w:rsidRDefault="001B19BD">
      <w:pPr>
        <w:pStyle w:val="CommentText"/>
      </w:pPr>
      <w:r>
        <w:rPr>
          <w:rStyle w:val="CommentReference"/>
        </w:rPr>
        <w:annotationRef/>
      </w:r>
      <w:r w:rsidR="001806D0">
        <w:t xml:space="preserve"> L     </w:t>
      </w:r>
      <w:r>
        <w:t xml:space="preserve">I do believe if used in the middle of a sentence that and is not supposed to be capitalized. </w:t>
      </w:r>
    </w:p>
  </w:comment>
  <w:comment w:id="61" w:author="Alexander Maberry" w:date="2014-11-12T10:13:00Z" w:initials="AM">
    <w:p w14:paraId="10A78854" w14:textId="2D658724" w:rsidR="00337B36" w:rsidRDefault="00337B36">
      <w:pPr>
        <w:pStyle w:val="CommentText"/>
      </w:pPr>
      <w:r>
        <w:rPr>
          <w:rStyle w:val="CommentReference"/>
        </w:rPr>
        <w:annotationRef/>
      </w:r>
      <w:r>
        <w:rPr>
          <w:b/>
          <w:u w:val="single"/>
        </w:rPr>
        <w:t>F</w:t>
      </w:r>
      <w:r>
        <w:t xml:space="preserve">   As I get towards the end I realize that not much citation was used. That may be just me missing it but if not, it is very important to take from your sources in order to support your analytical idea. </w:t>
      </w:r>
    </w:p>
  </w:comment>
  <w:comment w:id="62" w:author="Alexander Maberry" w:date="2014-11-12T10:34:00Z" w:initials="AM">
    <w:p w14:paraId="2844218E" w14:textId="6CCB7479" w:rsidR="001806D0" w:rsidRDefault="001806D0">
      <w:pPr>
        <w:pStyle w:val="CommentText"/>
      </w:pPr>
      <w:r>
        <w:rPr>
          <w:rStyle w:val="CommentReference"/>
        </w:rPr>
        <w:annotationRef/>
      </w:r>
      <w:r w:rsidR="003D4A92">
        <w:t xml:space="preserve"> C     </w:t>
      </w:r>
      <w:r>
        <w:t xml:space="preserve">Your conclusion should summarize everything the speech was about, basically telling the reader what they already know and the wrapping it all up with a few last comments.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FE4CC4" w15:done="0"/>
  <w15:commentEx w15:paraId="7CE64663" w15:done="0"/>
  <w15:commentEx w15:paraId="1479FF14" w15:done="0"/>
  <w15:commentEx w15:paraId="1022AAB0" w15:done="0"/>
  <w15:commentEx w15:paraId="54402AE3" w15:done="0"/>
  <w15:commentEx w15:paraId="1163B4AE" w15:done="0"/>
  <w15:commentEx w15:paraId="08A22606" w15:done="0"/>
  <w15:commentEx w15:paraId="10A78854" w15:done="0"/>
  <w15:commentEx w15:paraId="2844218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A18D4" w14:textId="77777777" w:rsidR="007E0A1A" w:rsidRDefault="007E0A1A" w:rsidP="00EB76D7">
      <w:pPr>
        <w:spacing w:after="0" w:line="240" w:lineRule="auto"/>
      </w:pPr>
      <w:r>
        <w:separator/>
      </w:r>
    </w:p>
  </w:endnote>
  <w:endnote w:type="continuationSeparator" w:id="0">
    <w:p w14:paraId="5102E032" w14:textId="77777777" w:rsidR="007E0A1A" w:rsidRDefault="007E0A1A" w:rsidP="00EB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3C328" w14:textId="77777777" w:rsidR="006C069C" w:rsidRDefault="006C069C" w:rsidP="00DA7A09">
    <w:pPr>
      <w:pStyle w:val="Footer"/>
      <w:framePr w:wrap="around" w:vAnchor="text" w:hAnchor="margin" w:xAlign="center" w:y="1"/>
      <w:rPr>
        <w:ins w:id="83" w:author="Isabelle Rispler" w:date="2014-11-18T21:53:00Z"/>
        <w:rStyle w:val="PageNumber"/>
      </w:rPr>
    </w:pPr>
    <w:ins w:id="84" w:author="Isabelle Rispler" w:date="2014-11-18T21:53:00Z">
      <w:r>
        <w:rPr>
          <w:rStyle w:val="PageNumber"/>
        </w:rPr>
        <w:fldChar w:fldCharType="begin"/>
      </w:r>
      <w:r>
        <w:rPr>
          <w:rStyle w:val="PageNumber"/>
        </w:rPr>
        <w:instrText xml:space="preserve">PAGE  </w:instrText>
      </w:r>
      <w:r>
        <w:rPr>
          <w:rStyle w:val="PageNumber"/>
        </w:rPr>
        <w:fldChar w:fldCharType="end"/>
      </w:r>
    </w:ins>
  </w:p>
  <w:p w14:paraId="241B09CD" w14:textId="77777777" w:rsidR="006C069C" w:rsidRDefault="006C06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6A99E" w14:textId="77777777" w:rsidR="006C069C" w:rsidRDefault="006C069C" w:rsidP="00DA7A09">
    <w:pPr>
      <w:pStyle w:val="Footer"/>
      <w:framePr w:wrap="around" w:vAnchor="text" w:hAnchor="margin" w:xAlign="center" w:y="1"/>
      <w:rPr>
        <w:ins w:id="85" w:author="Isabelle Rispler" w:date="2014-11-18T21:53:00Z"/>
        <w:rStyle w:val="PageNumber"/>
      </w:rPr>
    </w:pPr>
    <w:ins w:id="86" w:author="Isabelle Rispler" w:date="2014-11-18T21:53:00Z">
      <w:r>
        <w:rPr>
          <w:rStyle w:val="PageNumber"/>
        </w:rPr>
        <w:fldChar w:fldCharType="begin"/>
      </w:r>
      <w:r>
        <w:rPr>
          <w:rStyle w:val="PageNumber"/>
        </w:rPr>
        <w:instrText xml:space="preserve">PAGE  </w:instrText>
      </w:r>
    </w:ins>
    <w:r>
      <w:rPr>
        <w:rStyle w:val="PageNumber"/>
      </w:rPr>
      <w:fldChar w:fldCharType="separate"/>
    </w:r>
    <w:r w:rsidR="00FE286B">
      <w:rPr>
        <w:rStyle w:val="PageNumber"/>
        <w:noProof/>
      </w:rPr>
      <w:t>1</w:t>
    </w:r>
    <w:ins w:id="87" w:author="Isabelle Rispler" w:date="2014-11-18T21:53:00Z">
      <w:r>
        <w:rPr>
          <w:rStyle w:val="PageNumber"/>
        </w:rPr>
        <w:fldChar w:fldCharType="end"/>
      </w:r>
    </w:ins>
  </w:p>
  <w:p w14:paraId="6E516618" w14:textId="77777777" w:rsidR="006C069C" w:rsidRDefault="006C06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4E16C" w14:textId="77777777" w:rsidR="007E0A1A" w:rsidRDefault="007E0A1A" w:rsidP="00EB76D7">
      <w:pPr>
        <w:spacing w:after="0" w:line="240" w:lineRule="auto"/>
      </w:pPr>
      <w:r>
        <w:separator/>
      </w:r>
    </w:p>
  </w:footnote>
  <w:footnote w:type="continuationSeparator" w:id="0">
    <w:p w14:paraId="22EF289D" w14:textId="77777777" w:rsidR="007E0A1A" w:rsidRDefault="007E0A1A" w:rsidP="00EB76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69B08" w14:textId="4C013C72" w:rsidR="009A20FB" w:rsidRPr="00DE2340" w:rsidRDefault="009A20FB" w:rsidP="00DE2340">
    <w:pPr>
      <w:pStyle w:val="Header"/>
      <w:tabs>
        <w:tab w:val="clear" w:pos="4680"/>
      </w:tabs>
      <w:rPr>
        <w:rFonts w:ascii="Times New Roman"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924BC"/>
    <w:multiLevelType w:val="hybridMultilevel"/>
    <w:tmpl w:val="091259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Maberry">
    <w15:presenceInfo w15:providerId="Windows Live" w15:userId="3b42dc1daf3cd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6D7"/>
    <w:rsid w:val="000A277E"/>
    <w:rsid w:val="00140BEB"/>
    <w:rsid w:val="001806D0"/>
    <w:rsid w:val="001B19BD"/>
    <w:rsid w:val="001E578F"/>
    <w:rsid w:val="001F16E4"/>
    <w:rsid w:val="002F55F3"/>
    <w:rsid w:val="00337B36"/>
    <w:rsid w:val="00344B40"/>
    <w:rsid w:val="003C5C05"/>
    <w:rsid w:val="003D4A92"/>
    <w:rsid w:val="004D2C1B"/>
    <w:rsid w:val="004F441E"/>
    <w:rsid w:val="0053544E"/>
    <w:rsid w:val="005A6B4E"/>
    <w:rsid w:val="006C069C"/>
    <w:rsid w:val="007E0A1A"/>
    <w:rsid w:val="008A0743"/>
    <w:rsid w:val="008D79CC"/>
    <w:rsid w:val="008F26CC"/>
    <w:rsid w:val="00905440"/>
    <w:rsid w:val="009A20FB"/>
    <w:rsid w:val="00A10BA6"/>
    <w:rsid w:val="00A26289"/>
    <w:rsid w:val="00A835F1"/>
    <w:rsid w:val="00AC2AA5"/>
    <w:rsid w:val="00AE0683"/>
    <w:rsid w:val="00B15A63"/>
    <w:rsid w:val="00B20F5D"/>
    <w:rsid w:val="00B97B0D"/>
    <w:rsid w:val="00BB576C"/>
    <w:rsid w:val="00C21BC5"/>
    <w:rsid w:val="00C27068"/>
    <w:rsid w:val="00C66353"/>
    <w:rsid w:val="00CF583B"/>
    <w:rsid w:val="00DE2340"/>
    <w:rsid w:val="00E34363"/>
    <w:rsid w:val="00E7354E"/>
    <w:rsid w:val="00E81813"/>
    <w:rsid w:val="00E85553"/>
    <w:rsid w:val="00EB76D7"/>
    <w:rsid w:val="00EC4EFE"/>
    <w:rsid w:val="00F11062"/>
    <w:rsid w:val="00F32000"/>
    <w:rsid w:val="00FA0D2A"/>
    <w:rsid w:val="00FB4815"/>
    <w:rsid w:val="00FE2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2E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6D7"/>
  </w:style>
  <w:style w:type="paragraph" w:styleId="Footer">
    <w:name w:val="footer"/>
    <w:basedOn w:val="Normal"/>
    <w:link w:val="FooterChar"/>
    <w:uiPriority w:val="99"/>
    <w:unhideWhenUsed/>
    <w:rsid w:val="00EB7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6D7"/>
  </w:style>
  <w:style w:type="character" w:styleId="CommentReference">
    <w:name w:val="annotation reference"/>
    <w:basedOn w:val="DefaultParagraphFont"/>
    <w:uiPriority w:val="99"/>
    <w:semiHidden/>
    <w:unhideWhenUsed/>
    <w:rsid w:val="00337B36"/>
    <w:rPr>
      <w:sz w:val="16"/>
      <w:szCs w:val="16"/>
    </w:rPr>
  </w:style>
  <w:style w:type="paragraph" w:styleId="CommentText">
    <w:name w:val="annotation text"/>
    <w:basedOn w:val="Normal"/>
    <w:link w:val="CommentTextChar"/>
    <w:uiPriority w:val="99"/>
    <w:semiHidden/>
    <w:unhideWhenUsed/>
    <w:rsid w:val="00337B36"/>
    <w:pPr>
      <w:spacing w:line="240" w:lineRule="auto"/>
    </w:pPr>
    <w:rPr>
      <w:sz w:val="20"/>
      <w:szCs w:val="20"/>
    </w:rPr>
  </w:style>
  <w:style w:type="character" w:customStyle="1" w:styleId="CommentTextChar">
    <w:name w:val="Comment Text Char"/>
    <w:basedOn w:val="DefaultParagraphFont"/>
    <w:link w:val="CommentText"/>
    <w:uiPriority w:val="99"/>
    <w:semiHidden/>
    <w:rsid w:val="00337B36"/>
    <w:rPr>
      <w:sz w:val="20"/>
      <w:szCs w:val="20"/>
    </w:rPr>
  </w:style>
  <w:style w:type="paragraph" w:styleId="CommentSubject">
    <w:name w:val="annotation subject"/>
    <w:basedOn w:val="CommentText"/>
    <w:next w:val="CommentText"/>
    <w:link w:val="CommentSubjectChar"/>
    <w:uiPriority w:val="99"/>
    <w:semiHidden/>
    <w:unhideWhenUsed/>
    <w:rsid w:val="00337B36"/>
    <w:rPr>
      <w:b/>
      <w:bCs/>
    </w:rPr>
  </w:style>
  <w:style w:type="character" w:customStyle="1" w:styleId="CommentSubjectChar">
    <w:name w:val="Comment Subject Char"/>
    <w:basedOn w:val="CommentTextChar"/>
    <w:link w:val="CommentSubject"/>
    <w:uiPriority w:val="99"/>
    <w:semiHidden/>
    <w:rsid w:val="00337B36"/>
    <w:rPr>
      <w:b/>
      <w:bCs/>
      <w:sz w:val="20"/>
      <w:szCs w:val="20"/>
    </w:rPr>
  </w:style>
  <w:style w:type="paragraph" w:styleId="BalloonText">
    <w:name w:val="Balloon Text"/>
    <w:basedOn w:val="Normal"/>
    <w:link w:val="BalloonTextChar"/>
    <w:uiPriority w:val="99"/>
    <w:semiHidden/>
    <w:unhideWhenUsed/>
    <w:rsid w:val="00337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B36"/>
    <w:rPr>
      <w:rFonts w:ascii="Segoe UI" w:hAnsi="Segoe UI" w:cs="Segoe UI"/>
      <w:sz w:val="18"/>
      <w:szCs w:val="18"/>
    </w:rPr>
  </w:style>
  <w:style w:type="paragraph" w:styleId="ListParagraph">
    <w:name w:val="List Paragraph"/>
    <w:basedOn w:val="Normal"/>
    <w:uiPriority w:val="34"/>
    <w:qFormat/>
    <w:rsid w:val="001F16E4"/>
    <w:pPr>
      <w:spacing w:after="0" w:line="240" w:lineRule="auto"/>
      <w:ind w:left="720"/>
      <w:contextualSpacing/>
    </w:pPr>
    <w:rPr>
      <w:rFonts w:eastAsiaTheme="minorEastAsia"/>
      <w:sz w:val="24"/>
      <w:szCs w:val="24"/>
      <w:lang w:val="de-DE" w:eastAsia="de-DE"/>
    </w:rPr>
  </w:style>
  <w:style w:type="character" w:styleId="PageNumber">
    <w:name w:val="page number"/>
    <w:basedOn w:val="DefaultParagraphFont"/>
    <w:uiPriority w:val="99"/>
    <w:semiHidden/>
    <w:unhideWhenUsed/>
    <w:rsid w:val="00B15A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6D7"/>
  </w:style>
  <w:style w:type="paragraph" w:styleId="Footer">
    <w:name w:val="footer"/>
    <w:basedOn w:val="Normal"/>
    <w:link w:val="FooterChar"/>
    <w:uiPriority w:val="99"/>
    <w:unhideWhenUsed/>
    <w:rsid w:val="00EB7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6D7"/>
  </w:style>
  <w:style w:type="character" w:styleId="CommentReference">
    <w:name w:val="annotation reference"/>
    <w:basedOn w:val="DefaultParagraphFont"/>
    <w:uiPriority w:val="99"/>
    <w:semiHidden/>
    <w:unhideWhenUsed/>
    <w:rsid w:val="00337B36"/>
    <w:rPr>
      <w:sz w:val="16"/>
      <w:szCs w:val="16"/>
    </w:rPr>
  </w:style>
  <w:style w:type="paragraph" w:styleId="CommentText">
    <w:name w:val="annotation text"/>
    <w:basedOn w:val="Normal"/>
    <w:link w:val="CommentTextChar"/>
    <w:uiPriority w:val="99"/>
    <w:semiHidden/>
    <w:unhideWhenUsed/>
    <w:rsid w:val="00337B36"/>
    <w:pPr>
      <w:spacing w:line="240" w:lineRule="auto"/>
    </w:pPr>
    <w:rPr>
      <w:sz w:val="20"/>
      <w:szCs w:val="20"/>
    </w:rPr>
  </w:style>
  <w:style w:type="character" w:customStyle="1" w:styleId="CommentTextChar">
    <w:name w:val="Comment Text Char"/>
    <w:basedOn w:val="DefaultParagraphFont"/>
    <w:link w:val="CommentText"/>
    <w:uiPriority w:val="99"/>
    <w:semiHidden/>
    <w:rsid w:val="00337B36"/>
    <w:rPr>
      <w:sz w:val="20"/>
      <w:szCs w:val="20"/>
    </w:rPr>
  </w:style>
  <w:style w:type="paragraph" w:styleId="CommentSubject">
    <w:name w:val="annotation subject"/>
    <w:basedOn w:val="CommentText"/>
    <w:next w:val="CommentText"/>
    <w:link w:val="CommentSubjectChar"/>
    <w:uiPriority w:val="99"/>
    <w:semiHidden/>
    <w:unhideWhenUsed/>
    <w:rsid w:val="00337B36"/>
    <w:rPr>
      <w:b/>
      <w:bCs/>
    </w:rPr>
  </w:style>
  <w:style w:type="character" w:customStyle="1" w:styleId="CommentSubjectChar">
    <w:name w:val="Comment Subject Char"/>
    <w:basedOn w:val="CommentTextChar"/>
    <w:link w:val="CommentSubject"/>
    <w:uiPriority w:val="99"/>
    <w:semiHidden/>
    <w:rsid w:val="00337B36"/>
    <w:rPr>
      <w:b/>
      <w:bCs/>
      <w:sz w:val="20"/>
      <w:szCs w:val="20"/>
    </w:rPr>
  </w:style>
  <w:style w:type="paragraph" w:styleId="BalloonText">
    <w:name w:val="Balloon Text"/>
    <w:basedOn w:val="Normal"/>
    <w:link w:val="BalloonTextChar"/>
    <w:uiPriority w:val="99"/>
    <w:semiHidden/>
    <w:unhideWhenUsed/>
    <w:rsid w:val="00337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B36"/>
    <w:rPr>
      <w:rFonts w:ascii="Segoe UI" w:hAnsi="Segoe UI" w:cs="Segoe UI"/>
      <w:sz w:val="18"/>
      <w:szCs w:val="18"/>
    </w:rPr>
  </w:style>
  <w:style w:type="paragraph" w:styleId="ListParagraph">
    <w:name w:val="List Paragraph"/>
    <w:basedOn w:val="Normal"/>
    <w:uiPriority w:val="34"/>
    <w:qFormat/>
    <w:rsid w:val="001F16E4"/>
    <w:pPr>
      <w:spacing w:after="0" w:line="240" w:lineRule="auto"/>
      <w:ind w:left="720"/>
      <w:contextualSpacing/>
    </w:pPr>
    <w:rPr>
      <w:rFonts w:eastAsiaTheme="minorEastAsia"/>
      <w:sz w:val="24"/>
      <w:szCs w:val="24"/>
      <w:lang w:val="de-DE" w:eastAsia="de-DE"/>
    </w:rPr>
  </w:style>
  <w:style w:type="character" w:styleId="PageNumber">
    <w:name w:val="page number"/>
    <w:basedOn w:val="DefaultParagraphFont"/>
    <w:uiPriority w:val="99"/>
    <w:semiHidden/>
    <w:unhideWhenUsed/>
    <w:rsid w:val="00B1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44323">
      <w:bodyDiv w:val="1"/>
      <w:marLeft w:val="0"/>
      <w:marRight w:val="0"/>
      <w:marTop w:val="0"/>
      <w:marBottom w:val="0"/>
      <w:divBdr>
        <w:top w:val="none" w:sz="0" w:space="0" w:color="auto"/>
        <w:left w:val="none" w:sz="0" w:space="0" w:color="auto"/>
        <w:bottom w:val="none" w:sz="0" w:space="0" w:color="auto"/>
        <w:right w:val="none" w:sz="0" w:space="0" w:color="auto"/>
      </w:divBdr>
    </w:div>
    <w:div w:id="691348342">
      <w:bodyDiv w:val="1"/>
      <w:marLeft w:val="0"/>
      <w:marRight w:val="0"/>
      <w:marTop w:val="0"/>
      <w:marBottom w:val="0"/>
      <w:divBdr>
        <w:top w:val="none" w:sz="0" w:space="0" w:color="auto"/>
        <w:left w:val="none" w:sz="0" w:space="0" w:color="auto"/>
        <w:bottom w:val="none" w:sz="0" w:space="0" w:color="auto"/>
        <w:right w:val="none" w:sz="0" w:space="0" w:color="auto"/>
      </w:divBdr>
    </w:div>
    <w:div w:id="735904214">
      <w:bodyDiv w:val="1"/>
      <w:marLeft w:val="0"/>
      <w:marRight w:val="0"/>
      <w:marTop w:val="0"/>
      <w:marBottom w:val="0"/>
      <w:divBdr>
        <w:top w:val="none" w:sz="0" w:space="0" w:color="auto"/>
        <w:left w:val="none" w:sz="0" w:space="0" w:color="auto"/>
        <w:bottom w:val="none" w:sz="0" w:space="0" w:color="auto"/>
        <w:right w:val="none" w:sz="0" w:space="0" w:color="auto"/>
      </w:divBdr>
    </w:div>
    <w:div w:id="1479570041">
      <w:bodyDiv w:val="1"/>
      <w:marLeft w:val="0"/>
      <w:marRight w:val="0"/>
      <w:marTop w:val="0"/>
      <w:marBottom w:val="0"/>
      <w:divBdr>
        <w:top w:val="none" w:sz="0" w:space="0" w:color="auto"/>
        <w:left w:val="none" w:sz="0" w:space="0" w:color="auto"/>
        <w:bottom w:val="none" w:sz="0" w:space="0" w:color="auto"/>
        <w:right w:val="none" w:sz="0" w:space="0" w:color="auto"/>
      </w:divBdr>
    </w:div>
    <w:div w:id="1707095974">
      <w:bodyDiv w:val="1"/>
      <w:marLeft w:val="0"/>
      <w:marRight w:val="0"/>
      <w:marTop w:val="0"/>
      <w:marBottom w:val="0"/>
      <w:divBdr>
        <w:top w:val="none" w:sz="0" w:space="0" w:color="auto"/>
        <w:left w:val="none" w:sz="0" w:space="0" w:color="auto"/>
        <w:bottom w:val="none" w:sz="0" w:space="0" w:color="auto"/>
        <w:right w:val="none" w:sz="0" w:space="0" w:color="auto"/>
      </w:divBdr>
    </w:div>
    <w:div w:id="1802189565">
      <w:bodyDiv w:val="1"/>
      <w:marLeft w:val="0"/>
      <w:marRight w:val="0"/>
      <w:marTop w:val="0"/>
      <w:marBottom w:val="0"/>
      <w:divBdr>
        <w:top w:val="none" w:sz="0" w:space="0" w:color="auto"/>
        <w:left w:val="none" w:sz="0" w:space="0" w:color="auto"/>
        <w:bottom w:val="none" w:sz="0" w:space="0" w:color="auto"/>
        <w:right w:val="none" w:sz="0" w:space="0" w:color="auto"/>
      </w:divBdr>
    </w:div>
    <w:div w:id="1821459252">
      <w:bodyDiv w:val="1"/>
      <w:marLeft w:val="0"/>
      <w:marRight w:val="0"/>
      <w:marTop w:val="0"/>
      <w:marBottom w:val="0"/>
      <w:divBdr>
        <w:top w:val="none" w:sz="0" w:space="0" w:color="auto"/>
        <w:left w:val="none" w:sz="0" w:space="0" w:color="auto"/>
        <w:bottom w:val="none" w:sz="0" w:space="0" w:color="auto"/>
        <w:right w:val="none" w:sz="0" w:space="0" w:color="auto"/>
      </w:divBdr>
      <w:divsChild>
        <w:div w:id="1324311672">
          <w:marLeft w:val="60"/>
          <w:marRight w:val="60"/>
          <w:marTop w:val="0"/>
          <w:marBottom w:val="0"/>
          <w:divBdr>
            <w:top w:val="none" w:sz="0" w:space="0" w:color="auto"/>
            <w:left w:val="none" w:sz="0" w:space="0" w:color="auto"/>
            <w:bottom w:val="none" w:sz="0" w:space="0" w:color="auto"/>
            <w:right w:val="none" w:sz="0" w:space="0" w:color="auto"/>
          </w:divBdr>
          <w:divsChild>
            <w:div w:id="560487402">
              <w:marLeft w:val="525"/>
              <w:marRight w:val="0"/>
              <w:marTop w:val="0"/>
              <w:marBottom w:val="0"/>
              <w:divBdr>
                <w:top w:val="none" w:sz="0" w:space="0" w:color="auto"/>
                <w:left w:val="none" w:sz="0" w:space="0" w:color="auto"/>
                <w:bottom w:val="none" w:sz="0" w:space="0" w:color="auto"/>
                <w:right w:val="none" w:sz="0" w:space="0" w:color="auto"/>
              </w:divBdr>
              <w:divsChild>
                <w:div w:id="607155302">
                  <w:marLeft w:val="0"/>
                  <w:marRight w:val="0"/>
                  <w:marTop w:val="0"/>
                  <w:marBottom w:val="0"/>
                  <w:divBdr>
                    <w:top w:val="none" w:sz="0" w:space="0" w:color="auto"/>
                    <w:left w:val="none" w:sz="0" w:space="0" w:color="auto"/>
                    <w:bottom w:val="none" w:sz="0" w:space="0" w:color="auto"/>
                    <w:right w:val="none" w:sz="0" w:space="0" w:color="auto"/>
                  </w:divBdr>
                  <w:divsChild>
                    <w:div w:id="1822574234">
                      <w:marLeft w:val="90"/>
                      <w:marRight w:val="0"/>
                      <w:marTop w:val="0"/>
                      <w:marBottom w:val="0"/>
                      <w:divBdr>
                        <w:top w:val="single" w:sz="6" w:space="3" w:color="auto"/>
                        <w:left w:val="single" w:sz="6" w:space="4" w:color="auto"/>
                        <w:bottom w:val="single" w:sz="6" w:space="2" w:color="auto"/>
                        <w:right w:val="single" w:sz="6" w:space="5" w:color="auto"/>
                      </w:divBdr>
                      <w:divsChild>
                        <w:div w:id="11429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82018">
          <w:marLeft w:val="60"/>
          <w:marRight w:val="60"/>
          <w:marTop w:val="0"/>
          <w:marBottom w:val="0"/>
          <w:divBdr>
            <w:top w:val="none" w:sz="0" w:space="0" w:color="auto"/>
            <w:left w:val="none" w:sz="0" w:space="0" w:color="auto"/>
            <w:bottom w:val="none" w:sz="0" w:space="0" w:color="auto"/>
            <w:right w:val="none" w:sz="0" w:space="0" w:color="auto"/>
          </w:divBdr>
          <w:divsChild>
            <w:div w:id="1468161656">
              <w:marLeft w:val="525"/>
              <w:marRight w:val="0"/>
              <w:marTop w:val="0"/>
              <w:marBottom w:val="0"/>
              <w:divBdr>
                <w:top w:val="none" w:sz="0" w:space="0" w:color="auto"/>
                <w:left w:val="none" w:sz="0" w:space="0" w:color="auto"/>
                <w:bottom w:val="none" w:sz="0" w:space="0" w:color="auto"/>
                <w:right w:val="none" w:sz="0" w:space="0" w:color="auto"/>
              </w:divBdr>
              <w:divsChild>
                <w:div w:id="175535104">
                  <w:marLeft w:val="0"/>
                  <w:marRight w:val="0"/>
                  <w:marTop w:val="0"/>
                  <w:marBottom w:val="0"/>
                  <w:divBdr>
                    <w:top w:val="none" w:sz="0" w:space="0" w:color="auto"/>
                    <w:left w:val="none" w:sz="0" w:space="0" w:color="auto"/>
                    <w:bottom w:val="none" w:sz="0" w:space="0" w:color="auto"/>
                    <w:right w:val="none" w:sz="0" w:space="0" w:color="auto"/>
                  </w:divBdr>
                  <w:divsChild>
                    <w:div w:id="1775127981">
                      <w:marLeft w:val="90"/>
                      <w:marRight w:val="0"/>
                      <w:marTop w:val="0"/>
                      <w:marBottom w:val="0"/>
                      <w:divBdr>
                        <w:top w:val="single" w:sz="6" w:space="3" w:color="auto"/>
                        <w:left w:val="single" w:sz="6" w:space="4" w:color="auto"/>
                        <w:bottom w:val="single" w:sz="6" w:space="2" w:color="auto"/>
                        <w:right w:val="single" w:sz="6" w:space="5" w:color="auto"/>
                      </w:divBdr>
                      <w:divsChild>
                        <w:div w:id="67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 khawar</dc:creator>
  <cp:lastModifiedBy>vipin kohli</cp:lastModifiedBy>
  <cp:revision>2</cp:revision>
  <dcterms:created xsi:type="dcterms:W3CDTF">2014-11-26T23:28:00Z</dcterms:created>
  <dcterms:modified xsi:type="dcterms:W3CDTF">2014-11-26T23:28:00Z</dcterms:modified>
</cp:coreProperties>
</file>